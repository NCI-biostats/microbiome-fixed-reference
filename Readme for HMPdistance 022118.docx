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36CDA" w14:textId="77777777" w:rsidR="00245B7C" w:rsidRDefault="007D54EC">
      <w:r>
        <w:t xml:space="preserve">Readme for </w:t>
      </w:r>
      <w:proofErr w:type="spellStart"/>
      <w:proofErr w:type="gramStart"/>
      <w:r>
        <w:t>HMPdistance</w:t>
      </w:r>
      <w:proofErr w:type="spellEnd"/>
      <w:r>
        <w:t>(</w:t>
      </w:r>
      <w:proofErr w:type="gramEnd"/>
      <w:r>
        <w:t xml:space="preserve">Level, Data, </w:t>
      </w:r>
      <w:proofErr w:type="spellStart"/>
      <w:r>
        <w:t>Distance_measure</w:t>
      </w:r>
      <w:proofErr w:type="spellEnd"/>
      <w:r>
        <w:t>)</w:t>
      </w:r>
    </w:p>
    <w:p w14:paraId="14D3BBF1" w14:textId="77777777" w:rsidR="00EE213C" w:rsidRDefault="00EE213C">
      <w:r>
        <w:t>PURPOSE</w:t>
      </w:r>
    </w:p>
    <w:p w14:paraId="19DDD0BD" w14:textId="77777777" w:rsidR="004F08F1" w:rsidRDefault="004F08F1">
      <w:r>
        <w:t xml:space="preserve">This function computes the mean distance </w:t>
      </w:r>
      <w:bookmarkStart w:id="0" w:name="_Hlk506219428"/>
      <w:proofErr w:type="spellStart"/>
      <w:r>
        <w:t>d</w:t>
      </w:r>
      <w:r w:rsidRPr="004F08F1">
        <w:rPr>
          <w:vertAlign w:val="subscript"/>
        </w:rPr>
        <w:t>stool</w:t>
      </w:r>
      <w:bookmarkEnd w:id="0"/>
      <w:proofErr w:type="spellEnd"/>
      <w:r>
        <w:t xml:space="preserve"> of a microbiome sample</w:t>
      </w:r>
      <w:r w:rsidR="007F6794">
        <w:t xml:space="preserve"> (or samples)</w:t>
      </w:r>
      <w:r>
        <w:t xml:space="preserve"> to a reference set of 9</w:t>
      </w:r>
      <w:r w:rsidR="007F6794">
        <w:t>2</w:t>
      </w:r>
      <w:r>
        <w:t xml:space="preserve"> stool samples from HMP (Human Microbiome Project) and the mean distance </w:t>
      </w:r>
      <w:bookmarkStart w:id="1" w:name="_Hlk506211982"/>
      <w:proofErr w:type="spellStart"/>
      <w:r>
        <w:t>d</w:t>
      </w:r>
      <w:r w:rsidRPr="004F08F1">
        <w:rPr>
          <w:vertAlign w:val="subscript"/>
        </w:rPr>
        <w:t>nasal</w:t>
      </w:r>
      <w:proofErr w:type="spellEnd"/>
      <w:r>
        <w:t xml:space="preserve"> </w:t>
      </w:r>
      <w:bookmarkEnd w:id="1"/>
      <w:r>
        <w:t>to a reference set of 7</w:t>
      </w:r>
      <w:r w:rsidR="007F6794">
        <w:t>4</w:t>
      </w:r>
      <w:r>
        <w:t xml:space="preserve"> HMP nasal samples.</w:t>
      </w:r>
    </w:p>
    <w:p w14:paraId="6D9DA15F" w14:textId="77777777" w:rsidR="00EE213C" w:rsidRDefault="00EE213C">
      <w:r>
        <w:t>ARGUMENTS</w:t>
      </w:r>
    </w:p>
    <w:p w14:paraId="5344BAFD" w14:textId="77777777" w:rsidR="00EE213C" w:rsidRDefault="00EE213C" w:rsidP="00EE213C">
      <w:r>
        <w:t>Level</w:t>
      </w:r>
    </w:p>
    <w:p w14:paraId="0EC650F5" w14:textId="62A10010" w:rsidR="00EE213C" w:rsidRDefault="00EE213C" w:rsidP="00EE213C">
      <w:r>
        <w:t>Level defines</w:t>
      </w:r>
      <w:r w:rsidRPr="00EE213C">
        <w:t xml:space="preserve"> </w:t>
      </w:r>
      <w:r>
        <w:t>the taxonomic level for which the distances are computed.</w:t>
      </w:r>
      <w:r w:rsidR="00605A11">
        <w:t xml:space="preserve">  Legitimate values of Level are </w:t>
      </w:r>
      <w:r w:rsidR="00905552" w:rsidRPr="00007714">
        <w:rPr>
          <w:highlight w:val="yellow"/>
        </w:rPr>
        <w:t>‘</w:t>
      </w:r>
      <w:r w:rsidR="00605A11" w:rsidRPr="00007714">
        <w:rPr>
          <w:highlight w:val="yellow"/>
        </w:rPr>
        <w:t>L</w:t>
      </w:r>
      <w:proofErr w:type="gramStart"/>
      <w:r w:rsidR="00605A11" w:rsidRPr="00007714">
        <w:rPr>
          <w:highlight w:val="yellow"/>
        </w:rPr>
        <w:t>2.phylum</w:t>
      </w:r>
      <w:proofErr w:type="gramEnd"/>
      <w:r w:rsidR="00905552" w:rsidRPr="00007714">
        <w:rPr>
          <w:highlight w:val="yellow"/>
        </w:rPr>
        <w:t>’</w:t>
      </w:r>
      <w:r w:rsidR="00605A11" w:rsidRPr="00007714">
        <w:rPr>
          <w:highlight w:val="yellow"/>
        </w:rPr>
        <w:t>,</w:t>
      </w:r>
      <w:r w:rsidR="00905552" w:rsidRPr="00007714">
        <w:rPr>
          <w:highlight w:val="yellow"/>
        </w:rPr>
        <w:t xml:space="preserve"> ‘L3</w:t>
      </w:r>
      <w:r w:rsidR="00605A11" w:rsidRPr="00007714">
        <w:rPr>
          <w:highlight w:val="yellow"/>
        </w:rPr>
        <w:t>.order</w:t>
      </w:r>
      <w:r w:rsidR="00905552" w:rsidRPr="00007714">
        <w:rPr>
          <w:highlight w:val="yellow"/>
        </w:rPr>
        <w:t>’</w:t>
      </w:r>
      <w:r w:rsidR="00605A11" w:rsidRPr="00007714">
        <w:rPr>
          <w:highlight w:val="yellow"/>
        </w:rPr>
        <w:t xml:space="preserve">, </w:t>
      </w:r>
      <w:r w:rsidR="00905552" w:rsidRPr="00007714">
        <w:rPr>
          <w:highlight w:val="yellow"/>
        </w:rPr>
        <w:t>‘</w:t>
      </w:r>
      <w:r w:rsidR="00605A11" w:rsidRPr="00007714">
        <w:rPr>
          <w:highlight w:val="yellow"/>
        </w:rPr>
        <w:t>L4.class</w:t>
      </w:r>
      <w:r w:rsidR="00905552" w:rsidRPr="00007714">
        <w:rPr>
          <w:highlight w:val="yellow"/>
        </w:rPr>
        <w:t>’</w:t>
      </w:r>
      <w:r w:rsidR="00605A11" w:rsidRPr="00007714">
        <w:rPr>
          <w:highlight w:val="yellow"/>
        </w:rPr>
        <w:t xml:space="preserve">, </w:t>
      </w:r>
      <w:r w:rsidR="00905552" w:rsidRPr="00007714">
        <w:rPr>
          <w:highlight w:val="yellow"/>
        </w:rPr>
        <w:t>‘</w:t>
      </w:r>
      <w:r w:rsidR="00605A11" w:rsidRPr="00007714">
        <w:rPr>
          <w:highlight w:val="yellow"/>
        </w:rPr>
        <w:t>L5.family</w:t>
      </w:r>
      <w:r w:rsidR="00905552" w:rsidRPr="00007714">
        <w:rPr>
          <w:highlight w:val="yellow"/>
        </w:rPr>
        <w:t>’</w:t>
      </w:r>
      <w:r w:rsidR="00605A11" w:rsidRPr="00007714">
        <w:rPr>
          <w:highlight w:val="yellow"/>
        </w:rPr>
        <w:t xml:space="preserve"> and </w:t>
      </w:r>
      <w:r w:rsidR="00905552" w:rsidRPr="00007714">
        <w:rPr>
          <w:highlight w:val="yellow"/>
        </w:rPr>
        <w:t>‘</w:t>
      </w:r>
      <w:r w:rsidR="00605A11" w:rsidRPr="00007714">
        <w:rPr>
          <w:highlight w:val="yellow"/>
        </w:rPr>
        <w:t>L6.genus</w:t>
      </w:r>
      <w:r w:rsidR="00905552" w:rsidRPr="00007714">
        <w:rPr>
          <w:highlight w:val="yellow"/>
        </w:rPr>
        <w:t>’</w:t>
      </w:r>
      <w:r w:rsidR="00605A11" w:rsidRPr="00007714">
        <w:rPr>
          <w:highlight w:val="yellow"/>
        </w:rPr>
        <w:t>.</w:t>
      </w:r>
    </w:p>
    <w:p w14:paraId="058227A0" w14:textId="77777777" w:rsidR="00EE213C" w:rsidRDefault="00EE213C" w:rsidP="007F6794">
      <w:proofErr w:type="spellStart"/>
      <w:r>
        <w:t>Distance_measure</w:t>
      </w:r>
      <w:proofErr w:type="spellEnd"/>
    </w:p>
    <w:p w14:paraId="6D36DB5F" w14:textId="706295CA" w:rsidR="007F6794" w:rsidRDefault="007F6794" w:rsidP="007F6794">
      <w:proofErr w:type="spellStart"/>
      <w:r w:rsidRPr="007F6794">
        <w:t>Distance_measure</w:t>
      </w:r>
      <w:proofErr w:type="spellEnd"/>
      <w:r w:rsidRPr="007F6794">
        <w:t xml:space="preserve"> </w:t>
      </w:r>
      <w:r>
        <w:t xml:space="preserve">= Bray-Curtis or Pearson.  </w:t>
      </w:r>
      <w:r w:rsidR="00594C5A">
        <w:t xml:space="preserve">Default Bray-Curtis.  </w:t>
      </w:r>
      <w:r w:rsidR="00905552">
        <w:t xml:space="preserve">Legitimate argument values are </w:t>
      </w:r>
      <w:r w:rsidR="007D7EB8">
        <w:t>‘</w:t>
      </w:r>
      <w:proofErr w:type="spellStart"/>
      <w:r w:rsidR="00905552">
        <w:t>bc</w:t>
      </w:r>
      <w:proofErr w:type="spellEnd"/>
      <w:r w:rsidR="007D7EB8">
        <w:t>’</w:t>
      </w:r>
      <w:r w:rsidR="00905552">
        <w:t xml:space="preserve"> or </w:t>
      </w:r>
      <w:r w:rsidR="007D7EB8">
        <w:t>‘</w:t>
      </w:r>
      <w:proofErr w:type="spellStart"/>
      <w:r w:rsidR="00905552">
        <w:t>corr</w:t>
      </w:r>
      <w:proofErr w:type="spellEnd"/>
      <w:r w:rsidR="007D7EB8">
        <w:t>’</w:t>
      </w:r>
      <w:r w:rsidR="00905552">
        <w:t xml:space="preserve">.  </w:t>
      </w:r>
      <w:r>
        <w:t xml:space="preserve">These are not metrics and should perhaps be called dissimilarity measures instead.  If </w:t>
      </w:r>
      <w:r w:rsidR="00A005E9">
        <w:rPr>
          <w:noProof/>
          <w:position w:val="-14"/>
        </w:rPr>
        <w:object w:dxaOrig="3240" w:dyaOrig="384" w14:anchorId="2BE47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2pt;height:19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580728211" r:id="rId6"/>
        </w:object>
      </w:r>
      <w:r>
        <w:t xml:space="preserve">  are two </w:t>
      </w:r>
      <w:r w:rsidR="00A005E9">
        <w:rPr>
          <w:noProof/>
          <w:position w:val="-10"/>
        </w:rPr>
        <w:object w:dxaOrig="516" w:dyaOrig="324" w14:anchorId="77AAF6A2">
          <v:shape id="_x0000_i1026" type="#_x0000_t75" alt="" style="width:26pt;height:16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580728212" r:id="rId8"/>
        </w:object>
      </w:r>
      <w:r>
        <w:t xml:space="preserve"> composition vectors, their Bray-Curtis distance is </w:t>
      </w:r>
      <w:r w:rsidR="00A005E9">
        <w:rPr>
          <w:noProof/>
          <w:position w:val="-28"/>
        </w:rPr>
        <w:object w:dxaOrig="2340" w:dyaOrig="684" w14:anchorId="74C4A37A">
          <v:shape id="_x0000_i1027" type="#_x0000_t75" alt="" style="width:117pt;height:34pt;mso-width-percent:0;mso-height-percent:0;mso-width-percent:0;mso-height-percent:0" o:ole="">
            <v:imagedata r:id="rId9" o:title=""/>
          </v:shape>
          <o:OLEObject Type="Embed" ProgID="Equation.DSMT4" ShapeID="_x0000_i1027" DrawAspect="Content" ObjectID="_1580728213" r:id="rId10"/>
        </w:object>
      </w:r>
      <w:r>
        <w:t xml:space="preserve">  The Pearson distance is </w:t>
      </w:r>
      <w:r w:rsidR="00A005E9">
        <w:rPr>
          <w:noProof/>
          <w:position w:val="-60"/>
        </w:rPr>
        <w:object w:dxaOrig="8532" w:dyaOrig="1320" w14:anchorId="36C07EA0">
          <v:shape id="_x0000_i1028" type="#_x0000_t75" alt="" style="width:427pt;height:66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580728214" r:id="rId12"/>
        </w:object>
      </w:r>
      <w:r>
        <w:t xml:space="preserve">, because the means </w:t>
      </w:r>
      <w:r w:rsidR="00A005E9">
        <w:rPr>
          <w:noProof/>
          <w:position w:val="-10"/>
        </w:rPr>
        <w:object w:dxaOrig="936" w:dyaOrig="360" w14:anchorId="11C68AFB">
          <v:shape id="_x0000_i1029" type="#_x0000_t75" alt="" style="width:47pt;height:18pt;mso-width-percent:0;mso-height-percent:0;mso-width-percent:0;mso-height-percent:0" o:ole="">
            <v:imagedata r:id="rId13" o:title=""/>
          </v:shape>
          <o:OLEObject Type="Embed" ProgID="Equation.DSMT4" ShapeID="_x0000_i1029" DrawAspect="Content" ObjectID="_1580728215" r:id="rId14"/>
        </w:object>
      </w:r>
      <w:r>
        <w:t xml:space="preserve"> each equal </w:t>
      </w:r>
      <w:r w:rsidR="00A005E9">
        <w:rPr>
          <w:noProof/>
          <w:position w:val="-10"/>
        </w:rPr>
        <w:object w:dxaOrig="696" w:dyaOrig="324" w14:anchorId="08CE8445">
          <v:shape id="_x0000_i1030" type="#_x0000_t75" alt="" style="width:35pt;height:16pt;mso-width-percent:0;mso-height-percent:0;mso-width-percent:0;mso-height-percent:0" o:ole="">
            <v:imagedata r:id="rId15" o:title=""/>
          </v:shape>
          <o:OLEObject Type="Embed" ProgID="Equation.DSMT4" ShapeID="_x0000_i1030" DrawAspect="Content" ObjectID="_1580728216" r:id="rId16"/>
        </w:object>
      </w:r>
    </w:p>
    <w:p w14:paraId="6C8AB8D4" w14:textId="77777777" w:rsidR="00EE213C" w:rsidRDefault="00EE213C" w:rsidP="007F6794"/>
    <w:p w14:paraId="20E19DD2" w14:textId="77777777" w:rsidR="00EE213C" w:rsidRDefault="00EE213C" w:rsidP="007F6794">
      <w:r>
        <w:t>Data</w:t>
      </w:r>
    </w:p>
    <w:p w14:paraId="0A703E0F" w14:textId="2D2AC5AB" w:rsidR="0040169B" w:rsidRDefault="0040169B" w:rsidP="007F6794">
      <w:pPr>
        <w:rPr>
          <w:rFonts w:ascii="Calibri" w:eastAsia="Times New Roman" w:hAnsi="Calibri"/>
          <w:color w:val="000000"/>
        </w:rPr>
      </w:pPr>
      <w:r>
        <w:t xml:space="preserve">Data is </w:t>
      </w:r>
      <w:r w:rsidRPr="00007714">
        <w:rPr>
          <w:highlight w:val="yellow"/>
        </w:rPr>
        <w:t xml:space="preserve">a </w:t>
      </w:r>
      <w:r w:rsidR="007D7EB8" w:rsidRPr="00007714">
        <w:rPr>
          <w:highlight w:val="yellow"/>
        </w:rPr>
        <w:t>matrix</w:t>
      </w:r>
      <w:r w:rsidR="007D7EB8">
        <w:t xml:space="preserve"> in </w:t>
      </w:r>
      <w:r w:rsidR="00FB3714">
        <w:t>R</w:t>
      </w:r>
      <w:r>
        <w:t>.  There are</w:t>
      </w:r>
      <w:r w:rsidR="007E59F0">
        <w:t xml:space="preserve"> </w:t>
      </w:r>
      <w:r w:rsidR="007E59F0" w:rsidRPr="00007714">
        <w:rPr>
          <w:i/>
        </w:rPr>
        <w:t>n</w:t>
      </w:r>
      <w:r>
        <w:t xml:space="preserve"> rows in Data, </w:t>
      </w:r>
      <w:r w:rsidR="007E59F0">
        <w:t xml:space="preserve">each corresponding to a different microbiome sample.  There are </w:t>
      </w:r>
      <w:r w:rsidR="007E59F0" w:rsidRPr="00007714">
        <w:rPr>
          <w:i/>
        </w:rPr>
        <w:t>p</w:t>
      </w:r>
      <w:r w:rsidR="007E59F0">
        <w:t xml:space="preserve"> columns in Data corresponding to different taxa at a given taxonomic level.  </w:t>
      </w:r>
      <w:r w:rsidR="00034EB1">
        <w:t xml:space="preserve">In a given row, each column contains the relative abundance of its taxon.  </w:t>
      </w:r>
      <w:r w:rsidR="007E59F0">
        <w:t xml:space="preserve">At the genus level, </w:t>
      </w:r>
      <w:proofErr w:type="spellStart"/>
      <w:r w:rsidR="007E59F0">
        <w:t>Greengenes</w:t>
      </w:r>
      <w:proofErr w:type="spellEnd"/>
      <w:r w:rsidR="007E59F0">
        <w:t xml:space="preserve"> 13.8 (GG13.8) includes</w:t>
      </w:r>
      <w:r>
        <w:t xml:space="preserve"> </w:t>
      </w:r>
      <w:r>
        <w:rPr>
          <w:i/>
        </w:rPr>
        <w:t>p=</w:t>
      </w:r>
      <w:r w:rsidRPr="0040169B">
        <w:t>2929</w:t>
      </w:r>
      <w:r>
        <w:t xml:space="preserve"> different genus sequences, including </w:t>
      </w:r>
      <w:r w:rsidR="00FD65F0">
        <w:t xml:space="preserve">sequences with </w:t>
      </w:r>
      <w:r>
        <w:t>missing</w:t>
      </w:r>
      <w:r w:rsidR="00FD65F0">
        <w:t xml:space="preserve"> elements.</w:t>
      </w:r>
      <w:r>
        <w:t xml:space="preserve">  For example</w:t>
      </w:r>
      <w:r w:rsidR="00FD65F0">
        <w:t>,</w:t>
      </w:r>
      <w:r>
        <w:t xml:space="preserve"> one such sequence is </w:t>
      </w:r>
      <w:proofErr w:type="spellStart"/>
      <w:r w:rsidRPr="0040169B">
        <w:rPr>
          <w:rFonts w:ascii="Calibri" w:eastAsia="Times New Roman" w:hAnsi="Calibri"/>
          <w:color w:val="000000"/>
        </w:rPr>
        <w:t>k__Bacteria</w:t>
      </w:r>
      <w:proofErr w:type="spellEnd"/>
      <w:r>
        <w:rPr>
          <w:rFonts w:ascii="Calibri" w:eastAsia="Times New Roman" w:hAnsi="Calibri"/>
          <w:color w:val="000000"/>
        </w:rPr>
        <w:t>.</w:t>
      </w:r>
      <w:r w:rsidRPr="0040169B">
        <w:rPr>
          <w:rFonts w:ascii="Calibri" w:eastAsia="Times New Roman" w:hAnsi="Calibri"/>
          <w:color w:val="000000"/>
        </w:rPr>
        <w:t xml:space="preserve"> p__Actinobacteria</w:t>
      </w:r>
      <w:r w:rsidR="00FD65F0">
        <w:rPr>
          <w:rFonts w:ascii="Calibri" w:eastAsia="Times New Roman" w:hAnsi="Calibri"/>
          <w:color w:val="000000"/>
        </w:rPr>
        <w:t>.</w:t>
      </w:r>
      <w:r w:rsidRPr="0040169B">
        <w:rPr>
          <w:rFonts w:ascii="Calibri" w:eastAsia="Times New Roman" w:hAnsi="Calibri"/>
          <w:color w:val="000000"/>
        </w:rPr>
        <w:t>c__</w:t>
      </w:r>
      <w:proofErr w:type="spellStart"/>
      <w:r w:rsidRPr="0040169B">
        <w:rPr>
          <w:rFonts w:ascii="Calibri" w:eastAsia="Times New Roman" w:hAnsi="Calibri"/>
          <w:color w:val="000000"/>
        </w:rPr>
        <w:t>Acidimicrobiia</w:t>
      </w:r>
      <w:proofErr w:type="spellEnd"/>
      <w:r w:rsidR="00FD65F0">
        <w:rPr>
          <w:rFonts w:ascii="Calibri" w:eastAsia="Times New Roman" w:hAnsi="Calibri"/>
          <w:color w:val="000000"/>
        </w:rPr>
        <w:t>.</w:t>
      </w:r>
      <w:r w:rsidR="00FD65F0" w:rsidRPr="00FD65F0">
        <w:rPr>
          <w:rFonts w:ascii="Calibri" w:eastAsia="Times New Roman" w:hAnsi="Calibri"/>
          <w:color w:val="000000"/>
        </w:rPr>
        <w:t xml:space="preserve"> </w:t>
      </w:r>
      <w:r w:rsidR="00FD65F0" w:rsidRPr="0040169B">
        <w:rPr>
          <w:rFonts w:ascii="Calibri" w:eastAsia="Times New Roman" w:hAnsi="Calibri"/>
          <w:color w:val="000000"/>
        </w:rPr>
        <w:t>o__</w:t>
      </w:r>
      <w:proofErr w:type="spellStart"/>
      <w:r w:rsidR="00FD65F0" w:rsidRPr="0040169B">
        <w:rPr>
          <w:rFonts w:ascii="Calibri" w:eastAsia="Times New Roman" w:hAnsi="Calibri"/>
          <w:color w:val="000000"/>
        </w:rPr>
        <w:t>Acidimicrobiales</w:t>
      </w:r>
      <w:proofErr w:type="spellEnd"/>
      <w:r w:rsidR="00FD65F0">
        <w:rPr>
          <w:rFonts w:ascii="Calibri" w:eastAsia="Times New Roman" w:hAnsi="Calibri"/>
          <w:color w:val="000000"/>
        </w:rPr>
        <w:t>.</w:t>
      </w:r>
      <w:r w:rsidR="00FD65F0" w:rsidRPr="00FD65F0">
        <w:t xml:space="preserve"> </w:t>
      </w:r>
      <w:r w:rsidR="00FD65F0" w:rsidRPr="00FD65F0">
        <w:rPr>
          <w:rFonts w:ascii="Calibri" w:eastAsia="Times New Roman" w:hAnsi="Calibri"/>
          <w:color w:val="000000"/>
        </w:rPr>
        <w:t>f__Acidimicrobiaceae</w:t>
      </w:r>
      <w:r w:rsidR="00FD65F0">
        <w:rPr>
          <w:rFonts w:ascii="Calibri" w:eastAsia="Times New Roman" w:hAnsi="Calibri"/>
          <w:color w:val="000000"/>
        </w:rPr>
        <w:t>.</w:t>
      </w:r>
      <w:r w:rsidR="00FD65F0" w:rsidRPr="00FD65F0">
        <w:rPr>
          <w:rFonts w:ascii="Calibri" w:eastAsia="Times New Roman" w:hAnsi="Calibri"/>
          <w:color w:val="000000"/>
        </w:rPr>
        <w:t>g__</w:t>
      </w:r>
      <w:proofErr w:type="spellStart"/>
      <w:r w:rsidR="00FD65F0" w:rsidRPr="00FD65F0">
        <w:rPr>
          <w:rFonts w:ascii="Calibri" w:eastAsia="Times New Roman" w:hAnsi="Calibri"/>
          <w:color w:val="000000"/>
        </w:rPr>
        <w:t>Ferrimicrobium</w:t>
      </w:r>
      <w:proofErr w:type="spellEnd"/>
      <w:r w:rsidR="00FD65F0">
        <w:rPr>
          <w:rFonts w:ascii="Calibri" w:eastAsia="Times New Roman" w:hAnsi="Calibri"/>
          <w:color w:val="000000"/>
        </w:rPr>
        <w:t xml:space="preserve"> which gives the kingdom (Bacteria or Archaea), phylum, class, order, family and genus.  Another “genus” in GG13.8 is </w:t>
      </w:r>
      <w:proofErr w:type="spellStart"/>
      <w:r w:rsidR="00FD65F0" w:rsidRPr="00FD65F0">
        <w:rPr>
          <w:rFonts w:ascii="Calibri" w:eastAsia="Times New Roman" w:hAnsi="Calibri"/>
          <w:color w:val="000000"/>
        </w:rPr>
        <w:t>k__Bacteria</w:t>
      </w:r>
      <w:proofErr w:type="spellEnd"/>
      <w:r w:rsidR="00FD65F0">
        <w:rPr>
          <w:rFonts w:ascii="Calibri" w:eastAsia="Times New Roman" w:hAnsi="Calibri"/>
          <w:color w:val="000000"/>
        </w:rPr>
        <w:t>.</w:t>
      </w:r>
      <w:r w:rsidR="00FD65F0" w:rsidRPr="00FD65F0">
        <w:t xml:space="preserve"> </w:t>
      </w:r>
      <w:r w:rsidR="00FD65F0" w:rsidRPr="00FD65F0">
        <w:rPr>
          <w:rFonts w:ascii="Calibri" w:eastAsia="Times New Roman" w:hAnsi="Calibri"/>
          <w:color w:val="000000"/>
        </w:rPr>
        <w:t>p__</w:t>
      </w:r>
      <w:proofErr w:type="spellStart"/>
      <w:r w:rsidR="00FD65F0" w:rsidRPr="00FD65F0">
        <w:rPr>
          <w:rFonts w:ascii="Calibri" w:eastAsia="Times New Roman" w:hAnsi="Calibri"/>
          <w:color w:val="000000"/>
        </w:rPr>
        <w:t>Acidobacteria</w:t>
      </w:r>
      <w:proofErr w:type="spellEnd"/>
      <w:r w:rsidR="00FD65F0">
        <w:rPr>
          <w:rFonts w:ascii="Calibri" w:eastAsia="Times New Roman" w:hAnsi="Calibri"/>
          <w:color w:val="000000"/>
        </w:rPr>
        <w:t>.</w:t>
      </w:r>
      <w:r w:rsidR="00FD65F0" w:rsidRPr="00FD65F0">
        <w:rPr>
          <w:rFonts w:ascii="Calibri" w:eastAsia="Times New Roman" w:hAnsi="Calibri"/>
          <w:color w:val="000000"/>
        </w:rPr>
        <w:t xml:space="preserve"> c__TM1</w:t>
      </w:r>
      <w:r w:rsidR="00FD65F0">
        <w:rPr>
          <w:rFonts w:ascii="Calibri" w:eastAsia="Times New Roman" w:hAnsi="Calibri"/>
          <w:color w:val="000000"/>
        </w:rPr>
        <w:t>.o</w:t>
      </w:r>
      <w:proofErr w:type="gramStart"/>
      <w:r w:rsidR="00FD65F0">
        <w:rPr>
          <w:rFonts w:ascii="Calibri" w:eastAsia="Times New Roman" w:hAnsi="Calibri"/>
          <w:color w:val="000000"/>
        </w:rPr>
        <w:t>_.f</w:t>
      </w:r>
      <w:proofErr w:type="gramEnd"/>
      <w:r w:rsidR="00FD65F0">
        <w:rPr>
          <w:rFonts w:ascii="Calibri" w:eastAsia="Times New Roman" w:hAnsi="Calibri"/>
          <w:color w:val="000000"/>
        </w:rPr>
        <w:t xml:space="preserve">_.g_ which has missing information at the order, family and genus levels but is a unique genus sequence in GG13.8.   GG13.8 does not include all possible </w:t>
      </w:r>
      <w:proofErr w:type="spellStart"/>
      <w:r w:rsidR="00FD65F0">
        <w:rPr>
          <w:rFonts w:ascii="Calibri" w:eastAsia="Times New Roman" w:hAnsi="Calibri"/>
          <w:color w:val="000000"/>
        </w:rPr>
        <w:t>missingness</w:t>
      </w:r>
      <w:proofErr w:type="spellEnd"/>
      <w:r w:rsidR="00FD65F0">
        <w:rPr>
          <w:rFonts w:ascii="Calibri" w:eastAsia="Times New Roman" w:hAnsi="Calibri"/>
          <w:color w:val="000000"/>
        </w:rPr>
        <w:t xml:space="preserve"> patterns</w:t>
      </w:r>
      <w:r w:rsidR="00462618">
        <w:rPr>
          <w:rFonts w:ascii="Calibri" w:eastAsia="Times New Roman" w:hAnsi="Calibri"/>
          <w:color w:val="000000"/>
        </w:rPr>
        <w:t>, but only those that have been found</w:t>
      </w:r>
      <w:r w:rsidR="00C43DFB">
        <w:rPr>
          <w:rFonts w:ascii="Calibri" w:eastAsia="Times New Roman" w:hAnsi="Calibri"/>
          <w:color w:val="000000"/>
        </w:rPr>
        <w:t xml:space="preserve"> in the collection of OTUs in GG13.8</w:t>
      </w:r>
      <w:r w:rsidR="00FD65F0">
        <w:rPr>
          <w:rFonts w:ascii="Calibri" w:eastAsia="Times New Roman" w:hAnsi="Calibri"/>
          <w:color w:val="000000"/>
        </w:rPr>
        <w:t xml:space="preserve">.  </w:t>
      </w:r>
      <w:r w:rsidR="00034EB1">
        <w:rPr>
          <w:rFonts w:ascii="Calibri" w:eastAsia="Times New Roman" w:hAnsi="Calibri"/>
          <w:color w:val="000000"/>
        </w:rPr>
        <w:t xml:space="preserve">Likewise, at the phylum level, GG13.8 includes </w:t>
      </w:r>
      <w:r w:rsidR="00034EB1" w:rsidRPr="00007714">
        <w:rPr>
          <w:rFonts w:ascii="Calibri" w:eastAsia="Times New Roman" w:hAnsi="Calibri"/>
          <w:i/>
          <w:color w:val="000000"/>
        </w:rPr>
        <w:t>p</w:t>
      </w:r>
      <w:r w:rsidR="00034EB1">
        <w:rPr>
          <w:rFonts w:ascii="Calibri" w:eastAsia="Times New Roman" w:hAnsi="Calibri"/>
          <w:color w:val="000000"/>
        </w:rPr>
        <w:t xml:space="preserve">=91 kingdom/phyla.  </w:t>
      </w:r>
      <w:r w:rsidR="00544C51">
        <w:rPr>
          <w:rFonts w:ascii="Calibri" w:eastAsia="Times New Roman" w:hAnsi="Calibri"/>
          <w:color w:val="000000"/>
        </w:rPr>
        <w:t>A list of the 2929 sequences at the genus level and the sequences at the family (</w:t>
      </w:r>
      <w:r w:rsidR="00972A2D" w:rsidRPr="00972A2D">
        <w:rPr>
          <w:rFonts w:ascii="Calibri" w:eastAsia="Times New Roman" w:hAnsi="Calibri"/>
          <w:i/>
          <w:color w:val="000000"/>
        </w:rPr>
        <w:t>p</w:t>
      </w:r>
      <w:r w:rsidR="00972A2D">
        <w:rPr>
          <w:rFonts w:ascii="Calibri" w:eastAsia="Times New Roman" w:hAnsi="Calibri"/>
          <w:color w:val="000000"/>
        </w:rPr>
        <w:t>=1116), order (</w:t>
      </w:r>
      <w:r w:rsidR="00972A2D" w:rsidRPr="00972A2D">
        <w:rPr>
          <w:rFonts w:ascii="Calibri" w:eastAsia="Times New Roman" w:hAnsi="Calibri"/>
          <w:i/>
          <w:color w:val="000000"/>
        </w:rPr>
        <w:t>p</w:t>
      </w:r>
      <w:r w:rsidR="00972A2D">
        <w:rPr>
          <w:rFonts w:ascii="Calibri" w:eastAsia="Times New Roman" w:hAnsi="Calibri"/>
          <w:color w:val="000000"/>
        </w:rPr>
        <w:t>=664), class(</w:t>
      </w:r>
      <w:r w:rsidR="00972A2D" w:rsidRPr="00972A2D">
        <w:rPr>
          <w:rFonts w:ascii="Calibri" w:eastAsia="Times New Roman" w:hAnsi="Calibri"/>
          <w:i/>
          <w:color w:val="000000"/>
        </w:rPr>
        <w:t>p</w:t>
      </w:r>
      <w:r w:rsidR="00972A2D">
        <w:rPr>
          <w:rFonts w:ascii="Calibri" w:eastAsia="Times New Roman" w:hAnsi="Calibri"/>
          <w:color w:val="000000"/>
        </w:rPr>
        <w:t>=319) and kingdom/phylum (</w:t>
      </w:r>
      <w:r w:rsidR="00972A2D" w:rsidRPr="00972A2D">
        <w:rPr>
          <w:rFonts w:ascii="Calibri" w:eastAsia="Times New Roman" w:hAnsi="Calibri"/>
          <w:i/>
          <w:color w:val="000000"/>
        </w:rPr>
        <w:t>p</w:t>
      </w:r>
      <w:r w:rsidR="00972A2D">
        <w:rPr>
          <w:rFonts w:ascii="Calibri" w:eastAsia="Times New Roman" w:hAnsi="Calibri"/>
          <w:color w:val="000000"/>
        </w:rPr>
        <w:t xml:space="preserve">=91) are given in order in the attached file </w:t>
      </w:r>
      <w:bookmarkStart w:id="2" w:name="_Hlk506216390"/>
      <w:r w:rsidR="00972A2D">
        <w:rPr>
          <w:rFonts w:ascii="Calibri" w:eastAsia="Times New Roman" w:hAnsi="Calibri"/>
          <w:color w:val="000000"/>
        </w:rPr>
        <w:t>GG_13_8.xlsx</w:t>
      </w:r>
      <w:bookmarkEnd w:id="2"/>
      <w:r w:rsidR="00972A2D">
        <w:rPr>
          <w:rFonts w:ascii="Calibri" w:eastAsia="Times New Roman" w:hAnsi="Calibri"/>
          <w:color w:val="000000"/>
        </w:rPr>
        <w:t xml:space="preserve">.  </w:t>
      </w:r>
    </w:p>
    <w:p w14:paraId="19D7C7FB" w14:textId="4D433512" w:rsidR="005908F6" w:rsidRPr="007D7EB8" w:rsidRDefault="00462618" w:rsidP="00007714">
      <w:pPr>
        <w:rPr>
          <w:rFonts w:eastAsia="Times New Roman"/>
        </w:rPr>
      </w:pPr>
      <w:r w:rsidRPr="00007714">
        <w:rPr>
          <w:rFonts w:eastAsia="Times New Roman"/>
          <w:color w:val="000000"/>
        </w:rPr>
        <w:lastRenderedPageBreak/>
        <w:t>If one uses the GG13.8 closed reference library to classify OTUs</w:t>
      </w:r>
      <w:r w:rsidR="00605A11" w:rsidRPr="00007714">
        <w:rPr>
          <w:rFonts w:eastAsia="Times New Roman"/>
          <w:color w:val="000000"/>
        </w:rPr>
        <w:t xml:space="preserve"> in a given sample</w:t>
      </w:r>
      <w:r w:rsidRPr="00007714">
        <w:rPr>
          <w:rFonts w:eastAsia="Times New Roman"/>
          <w:color w:val="000000"/>
        </w:rPr>
        <w:t xml:space="preserve">, </w:t>
      </w:r>
      <w:r w:rsidR="009157D8" w:rsidRPr="00007714">
        <w:rPr>
          <w:rFonts w:eastAsia="Times New Roman"/>
          <w:color w:val="000000"/>
        </w:rPr>
        <w:t>the</w:t>
      </w:r>
      <w:r w:rsidRPr="00007714">
        <w:rPr>
          <w:rFonts w:eastAsia="Times New Roman"/>
          <w:color w:val="000000"/>
        </w:rPr>
        <w:t xml:space="preserve"> pipeline will discard OTUs </w:t>
      </w:r>
      <w:r w:rsidR="009157D8" w:rsidRPr="00007714">
        <w:rPr>
          <w:rFonts w:eastAsia="Times New Roman"/>
          <w:color w:val="000000"/>
        </w:rPr>
        <w:t xml:space="preserve">that do not match one of the </w:t>
      </w:r>
      <w:r w:rsidR="00EE213C" w:rsidRPr="00007714">
        <w:rPr>
          <w:rFonts w:eastAsia="Times New Roman"/>
          <w:color w:val="000000"/>
        </w:rPr>
        <w:t>99,322</w:t>
      </w:r>
      <w:r w:rsidR="009157D8" w:rsidRPr="00007714">
        <w:rPr>
          <w:rFonts w:eastAsia="Times New Roman"/>
          <w:color w:val="000000"/>
        </w:rPr>
        <w:t xml:space="preserve"> OTUs in GG13.8.  </w:t>
      </w:r>
      <w:r w:rsidR="00605A11" w:rsidRPr="00007714">
        <w:rPr>
          <w:rFonts w:eastAsia="Times New Roman"/>
          <w:color w:val="000000"/>
        </w:rPr>
        <w:t>At a given taxonomic level (e.g. phylum or genus), the relative abundance e</w:t>
      </w:r>
      <w:r w:rsidR="009157D8" w:rsidRPr="00007714">
        <w:rPr>
          <w:rFonts w:eastAsia="Times New Roman"/>
          <w:color w:val="000000"/>
        </w:rPr>
        <w:t xml:space="preserve">ach of the remaining OTUs </w:t>
      </w:r>
      <w:r w:rsidR="00605A11" w:rsidRPr="00007714">
        <w:rPr>
          <w:rFonts w:eastAsia="Times New Roman"/>
          <w:color w:val="000000"/>
        </w:rPr>
        <w:t xml:space="preserve">will be placed in one of the taxa (sequences) in GG13.8.  For each sample, the row sum will be 1.0.  </w:t>
      </w:r>
      <w:r w:rsidR="007D7EB8" w:rsidRPr="00007714">
        <w:rPr>
          <w:rFonts w:eastAsia="Times New Roman"/>
          <w:color w:val="000000"/>
        </w:rPr>
        <w:t xml:space="preserve">Data will be in a file </w:t>
      </w:r>
      <w:proofErr w:type="gramStart"/>
      <w:r w:rsidR="007D7EB8" w:rsidRPr="00007714">
        <w:rPr>
          <w:rFonts w:eastAsia="Times New Roman"/>
          <w:color w:val="000000"/>
        </w:rPr>
        <w:t xml:space="preserve">called </w:t>
      </w:r>
      <w:r w:rsidR="005908F6" w:rsidRPr="00007714">
        <w:rPr>
          <w:rFonts w:eastAsia="Times New Roman"/>
          <w:color w:val="000000"/>
        </w:rPr>
        <w:t xml:space="preserve"> </w:t>
      </w:r>
      <w:proofErr w:type="spellStart"/>
      <w:r w:rsidR="005908F6" w:rsidRPr="00007714">
        <w:rPr>
          <w:rFonts w:eastAsia="Times New Roman"/>
          <w:color w:val="000000"/>
        </w:rPr>
        <w:t>d.new</w:t>
      </w:r>
      <w:proofErr w:type="gramEnd"/>
      <w:r w:rsidR="005908F6" w:rsidRPr="00007714">
        <w:rPr>
          <w:rFonts w:eastAsia="Times New Roman"/>
          <w:color w:val="000000"/>
        </w:rPr>
        <w:t>.filename</w:t>
      </w:r>
      <w:proofErr w:type="spellEnd"/>
      <w:r w:rsidR="005908F6" w:rsidRPr="00007714">
        <w:rPr>
          <w:rFonts w:eastAsia="Times New Roman"/>
          <w:color w:val="000000"/>
        </w:rPr>
        <w:t xml:space="preserve"> = new data csv filename (together with path if needed) or </w:t>
      </w:r>
      <w:proofErr w:type="spellStart"/>
      <w:r w:rsidR="005908F6" w:rsidRPr="00007714">
        <w:rPr>
          <w:rFonts w:eastAsia="Times New Roman"/>
          <w:color w:val="000000"/>
        </w:rPr>
        <w:t>rdata</w:t>
      </w:r>
      <w:proofErr w:type="spellEnd"/>
      <w:r w:rsidR="005908F6" w:rsidRPr="00007714">
        <w:rPr>
          <w:rFonts w:eastAsia="Times New Roman"/>
          <w:color w:val="000000"/>
        </w:rPr>
        <w:t xml:space="preserve"> file. This is a</w:t>
      </w:r>
      <w:r w:rsidR="007D7EB8" w:rsidRPr="00007714">
        <w:rPr>
          <w:rFonts w:eastAsia="Times New Roman"/>
          <w:color w:val="000000"/>
        </w:rPr>
        <w:t xml:space="preserve">n </w:t>
      </w:r>
      <w:r w:rsidR="007D7EB8" w:rsidRPr="00007714">
        <w:rPr>
          <w:rFonts w:eastAsia="Times New Roman"/>
          <w:i/>
          <w:color w:val="000000"/>
        </w:rPr>
        <w:t>n</w:t>
      </w:r>
      <w:r w:rsidR="007D7EB8" w:rsidRPr="00007714">
        <w:rPr>
          <w:rFonts w:eastAsia="Times New Roman"/>
          <w:color w:val="000000"/>
        </w:rPr>
        <w:t xml:space="preserve"> x </w:t>
      </w:r>
      <w:r w:rsidR="007D7EB8" w:rsidRPr="00007714">
        <w:rPr>
          <w:rFonts w:eastAsia="Times New Roman"/>
          <w:i/>
          <w:color w:val="000000"/>
        </w:rPr>
        <w:t>p</w:t>
      </w:r>
      <w:r w:rsidR="005908F6" w:rsidRPr="00007714">
        <w:rPr>
          <w:rFonts w:eastAsia="Times New Roman"/>
          <w:color w:val="000000"/>
        </w:rPr>
        <w:t xml:space="preserve"> matrix of relative abundances in the new dataset</w:t>
      </w:r>
      <w:r w:rsidR="007D7EB8" w:rsidRPr="00007714">
        <w:rPr>
          <w:rFonts w:eastAsia="Times New Roman"/>
          <w:color w:val="000000"/>
        </w:rPr>
        <w:t>, as described above. The</w:t>
      </w:r>
      <w:r w:rsidR="005908F6" w:rsidRPr="00007714">
        <w:rPr>
          <w:rFonts w:eastAsia="Times New Roman"/>
          <w:color w:val="000000"/>
        </w:rPr>
        <w:t xml:space="preserve"> matrix can contain other information in the columns, such as sample ID, etc. The columns that are not relative abundance columns should be specified </w:t>
      </w:r>
      <w:r w:rsidR="007D7EB8" w:rsidRPr="00007714">
        <w:rPr>
          <w:rFonts w:eastAsia="Times New Roman"/>
          <w:color w:val="000000"/>
          <w:highlight w:val="yellow"/>
        </w:rPr>
        <w:t>in a vector of indices</w:t>
      </w:r>
      <w:r w:rsidR="007D7EB8" w:rsidRPr="00007714">
        <w:rPr>
          <w:rFonts w:eastAsia="Times New Roman"/>
          <w:color w:val="000000"/>
        </w:rPr>
        <w:t xml:space="preserve"> </w:t>
      </w:r>
      <w:r w:rsidR="005908F6" w:rsidRPr="00007714">
        <w:rPr>
          <w:rFonts w:eastAsia="Times New Roman"/>
          <w:color w:val="000000"/>
        </w:rPr>
        <w:t xml:space="preserve">passed to </w:t>
      </w:r>
      <w:proofErr w:type="spellStart"/>
      <w:proofErr w:type="gramStart"/>
      <w:r w:rsidR="005908F6" w:rsidRPr="00007714">
        <w:rPr>
          <w:rFonts w:eastAsia="Times New Roman"/>
          <w:color w:val="000000"/>
          <w:shd w:val="clear" w:color="auto" w:fill="FFFFFF"/>
        </w:rPr>
        <w:t>d.new.ix.col.not.rel.abu</w:t>
      </w:r>
      <w:proofErr w:type="spellEnd"/>
      <w:r w:rsidR="007D7EB8">
        <w:rPr>
          <w:rFonts w:eastAsia="Times New Roman"/>
          <w:color w:val="000000"/>
          <w:shd w:val="clear" w:color="auto" w:fill="FFFFFF"/>
        </w:rPr>
        <w:t xml:space="preserve">  .</w:t>
      </w:r>
      <w:proofErr w:type="gramEnd"/>
    </w:p>
    <w:p w14:paraId="0F0984D8" w14:textId="77777777" w:rsidR="00462618" w:rsidRDefault="00462618" w:rsidP="007F6794">
      <w:pPr>
        <w:rPr>
          <w:rFonts w:ascii="Calibri" w:eastAsia="Times New Roman" w:hAnsi="Calibri"/>
          <w:color w:val="000000"/>
        </w:rPr>
      </w:pPr>
    </w:p>
    <w:p w14:paraId="7B39F934" w14:textId="77777777" w:rsidR="00EE213C" w:rsidRPr="00007714" w:rsidRDefault="00EE213C" w:rsidP="007F6794">
      <w:pPr>
        <w:rPr>
          <w:rFonts w:eastAsia="Times New Roman"/>
          <w:color w:val="000000"/>
        </w:rPr>
      </w:pPr>
      <w:r w:rsidRPr="00007714">
        <w:rPr>
          <w:rFonts w:eastAsia="Times New Roman"/>
          <w:color w:val="000000"/>
        </w:rPr>
        <w:t>If the user does not employ GG13.8, the following conventions could be used.</w:t>
      </w:r>
    </w:p>
    <w:p w14:paraId="7A1A3C91" w14:textId="5E184389" w:rsidR="0040169B" w:rsidRPr="00007714" w:rsidRDefault="00EE213C" w:rsidP="00F910CF">
      <w:pPr>
        <w:pStyle w:val="ListParagraph"/>
        <w:numPr>
          <w:ilvl w:val="0"/>
          <w:numId w:val="1"/>
        </w:numPr>
      </w:pPr>
      <w:r w:rsidRPr="00007714">
        <w:rPr>
          <w:rFonts w:eastAsia="Times New Roman"/>
          <w:color w:val="000000"/>
        </w:rPr>
        <w:t xml:space="preserve">  Suppose the user knows </w:t>
      </w:r>
      <w:r w:rsidR="007A4C09" w:rsidRPr="00007714">
        <w:rPr>
          <w:rFonts w:eastAsia="Times New Roman"/>
          <w:color w:val="000000"/>
        </w:rPr>
        <w:t xml:space="preserve">only </w:t>
      </w:r>
      <w:r w:rsidRPr="00007714">
        <w:rPr>
          <w:rFonts w:eastAsia="Times New Roman"/>
          <w:color w:val="000000"/>
        </w:rPr>
        <w:t>the relative abundances for the kingdom/phylum level</w:t>
      </w:r>
      <w:r w:rsidR="00BA39F4" w:rsidRPr="00007714">
        <w:rPr>
          <w:rFonts w:eastAsia="Times New Roman"/>
          <w:color w:val="000000"/>
        </w:rPr>
        <w:t xml:space="preserve"> and wants to compute distances at the kingdom/phylum level</w:t>
      </w:r>
      <w:r w:rsidRPr="00007714">
        <w:rPr>
          <w:rFonts w:eastAsia="Times New Roman"/>
          <w:color w:val="000000"/>
        </w:rPr>
        <w:t xml:space="preserve">.  </w:t>
      </w:r>
      <w:r w:rsidR="00BA39F4" w:rsidRPr="00007714">
        <w:rPr>
          <w:rFonts w:eastAsia="Times New Roman"/>
          <w:color w:val="000000"/>
        </w:rPr>
        <w:t xml:space="preserve">Then the user can enter these sequences using exactly the spelling and order in the </w:t>
      </w:r>
      <w:r w:rsidR="007A4C09" w:rsidRPr="00007714">
        <w:rPr>
          <w:rFonts w:eastAsia="Times New Roman"/>
          <w:color w:val="000000"/>
        </w:rPr>
        <w:t>kingdom/</w:t>
      </w:r>
      <w:r w:rsidR="00BA39F4" w:rsidRPr="00007714">
        <w:rPr>
          <w:rFonts w:eastAsia="Times New Roman"/>
          <w:color w:val="000000"/>
        </w:rPr>
        <w:t>phylum column</w:t>
      </w:r>
      <w:r w:rsidR="007A4C09" w:rsidRPr="00007714">
        <w:rPr>
          <w:rFonts w:eastAsia="Times New Roman"/>
          <w:color w:val="000000"/>
        </w:rPr>
        <w:t>s</w:t>
      </w:r>
      <w:r w:rsidR="00BA39F4" w:rsidRPr="00007714">
        <w:rPr>
          <w:rFonts w:eastAsia="Times New Roman"/>
          <w:color w:val="000000"/>
        </w:rPr>
        <w:t xml:space="preserve"> of </w:t>
      </w:r>
      <w:bookmarkStart w:id="3" w:name="_Hlk506218725"/>
      <w:proofErr w:type="gramStart"/>
      <w:r w:rsidR="00BA39F4" w:rsidRPr="00007714">
        <w:rPr>
          <w:rFonts w:eastAsia="Times New Roman"/>
          <w:color w:val="000000"/>
        </w:rPr>
        <w:t>GG_13_8.xlsx</w:t>
      </w:r>
      <w:r w:rsidR="007D7EB8" w:rsidRPr="00007714">
        <w:rPr>
          <w:rFonts w:eastAsia="Times New Roman"/>
          <w:color w:val="000000"/>
        </w:rPr>
        <w:t xml:space="preserve"> .</w:t>
      </w:r>
      <w:proofErr w:type="gramEnd"/>
      <w:r w:rsidR="007D7EB8" w:rsidRPr="00007714">
        <w:rPr>
          <w:rFonts w:eastAsia="Times New Roman"/>
          <w:color w:val="000000"/>
        </w:rPr>
        <w:t xml:space="preserve">  No information on order, class, </w:t>
      </w:r>
      <w:r w:rsidR="00B14235" w:rsidRPr="00007714">
        <w:rPr>
          <w:rFonts w:eastAsia="Times New Roman"/>
          <w:color w:val="000000"/>
        </w:rPr>
        <w:t xml:space="preserve">family and genus are entered (not even </w:t>
      </w:r>
      <w:proofErr w:type="spellStart"/>
      <w:r w:rsidR="00B14235" w:rsidRPr="00007714">
        <w:rPr>
          <w:rFonts w:eastAsia="Times New Roman"/>
          <w:color w:val="000000"/>
        </w:rPr>
        <w:t>missingness</w:t>
      </w:r>
      <w:proofErr w:type="spellEnd"/>
      <w:r w:rsidR="00B14235" w:rsidRPr="00007714">
        <w:rPr>
          <w:rFonts w:eastAsia="Times New Roman"/>
          <w:color w:val="000000"/>
        </w:rPr>
        <w:t xml:space="preserve"> codes).  </w:t>
      </w:r>
      <w:bookmarkEnd w:id="3"/>
      <w:r w:rsidR="008D4ECC" w:rsidRPr="00007714">
        <w:rPr>
          <w:rStyle w:val="CommentReference"/>
          <w:sz w:val="24"/>
          <w:szCs w:val="24"/>
        </w:rPr>
        <w:commentReference w:id="4"/>
      </w:r>
      <w:r w:rsidR="00007714" w:rsidRPr="00007714">
        <w:rPr>
          <w:rStyle w:val="CommentReference"/>
          <w:sz w:val="24"/>
          <w:szCs w:val="24"/>
        </w:rPr>
        <w:commentReference w:id="5"/>
      </w:r>
      <w:r w:rsidR="004555EF" w:rsidRPr="00007714">
        <w:rPr>
          <w:rStyle w:val="CommentReference"/>
          <w:sz w:val="24"/>
          <w:szCs w:val="24"/>
          <w:highlight w:val="yellow"/>
        </w:rPr>
        <w:commentReference w:id="6"/>
      </w:r>
      <w:r w:rsidR="00BA39F4" w:rsidRPr="00007714">
        <w:rPr>
          <w:rFonts w:eastAsia="Times New Roman"/>
          <w:color w:val="000000"/>
        </w:rPr>
        <w:t xml:space="preserve"> If the </w:t>
      </w:r>
      <w:r w:rsidR="007A4C09" w:rsidRPr="00007714">
        <w:rPr>
          <w:rFonts w:eastAsia="Times New Roman"/>
          <w:color w:val="000000"/>
        </w:rPr>
        <w:t xml:space="preserve">kingdom is known but the </w:t>
      </w:r>
      <w:r w:rsidR="00BA39F4" w:rsidRPr="00007714">
        <w:rPr>
          <w:rFonts w:eastAsia="Times New Roman"/>
          <w:color w:val="000000"/>
        </w:rPr>
        <w:t xml:space="preserve">kingdom/phylum is </w:t>
      </w:r>
      <w:r w:rsidR="007A4C09" w:rsidRPr="00007714">
        <w:rPr>
          <w:rFonts w:eastAsia="Times New Roman"/>
          <w:color w:val="000000"/>
        </w:rPr>
        <w:t xml:space="preserve">not </w:t>
      </w:r>
      <w:r w:rsidR="00BA39F4" w:rsidRPr="00007714">
        <w:rPr>
          <w:rFonts w:eastAsia="Times New Roman"/>
          <w:color w:val="000000"/>
        </w:rPr>
        <w:t xml:space="preserve">among the 91 patterns in GG13.8, including the missing patterns </w:t>
      </w:r>
      <w:proofErr w:type="spellStart"/>
      <w:r w:rsidR="00BA39F4" w:rsidRPr="00007714">
        <w:rPr>
          <w:rFonts w:eastAsia="Times New Roman"/>
          <w:color w:val="000000"/>
        </w:rPr>
        <w:t>k_Archaea.p</w:t>
      </w:r>
      <w:proofErr w:type="spellEnd"/>
      <w:r w:rsidR="00BA39F4" w:rsidRPr="00007714">
        <w:rPr>
          <w:rFonts w:eastAsia="Times New Roman"/>
          <w:color w:val="000000"/>
        </w:rPr>
        <w:t xml:space="preserve">_ and </w:t>
      </w:r>
      <w:proofErr w:type="spellStart"/>
      <w:r w:rsidR="00BA39F4" w:rsidRPr="00007714">
        <w:rPr>
          <w:rFonts w:eastAsia="Times New Roman"/>
          <w:color w:val="000000"/>
        </w:rPr>
        <w:t>k_Bacteria.p</w:t>
      </w:r>
      <w:proofErr w:type="spellEnd"/>
      <w:r w:rsidR="00BA39F4" w:rsidRPr="00007714">
        <w:rPr>
          <w:rFonts w:eastAsia="Times New Roman"/>
          <w:color w:val="000000"/>
        </w:rPr>
        <w:t xml:space="preserve">_, then </w:t>
      </w:r>
      <w:r w:rsidR="007A4C09" w:rsidRPr="00007714">
        <w:rPr>
          <w:rFonts w:eastAsia="Times New Roman"/>
          <w:color w:val="000000"/>
        </w:rPr>
        <w:t xml:space="preserve">the program will recognize that the phylum is not known and </w:t>
      </w:r>
      <w:r w:rsidR="00BA39F4" w:rsidRPr="00007714">
        <w:rPr>
          <w:rFonts w:eastAsia="Times New Roman"/>
          <w:color w:val="000000"/>
        </w:rPr>
        <w:t xml:space="preserve">its relative abundance </w:t>
      </w:r>
      <w:r w:rsidR="007A4C09" w:rsidRPr="00007714">
        <w:rPr>
          <w:rFonts w:eastAsia="Times New Roman"/>
          <w:color w:val="000000"/>
        </w:rPr>
        <w:t xml:space="preserve">will be put in </w:t>
      </w:r>
      <w:proofErr w:type="spellStart"/>
      <w:r w:rsidR="007A4C09" w:rsidRPr="00007714">
        <w:rPr>
          <w:rFonts w:eastAsia="Times New Roman"/>
          <w:color w:val="000000"/>
        </w:rPr>
        <w:t>k_Kingdom.p</w:t>
      </w:r>
      <w:proofErr w:type="spellEnd"/>
      <w:r w:rsidR="007A4C09" w:rsidRPr="00007714">
        <w:rPr>
          <w:rFonts w:eastAsia="Times New Roman"/>
          <w:color w:val="000000"/>
        </w:rPr>
        <w:t>_</w:t>
      </w:r>
      <w:r w:rsidR="008D4ECC" w:rsidRPr="00007714">
        <w:rPr>
          <w:rFonts w:eastAsia="Times New Roman"/>
          <w:color w:val="000000"/>
        </w:rPr>
        <w:t xml:space="preserve"> </w:t>
      </w:r>
      <w:r w:rsidR="004555EF" w:rsidRPr="00007714">
        <w:rPr>
          <w:rFonts w:eastAsia="Times New Roman"/>
          <w:color w:val="000000"/>
        </w:rPr>
        <w:t>together with the relative abundance from OTUs with truly missing phylum</w:t>
      </w:r>
      <w:r w:rsidR="007A4C09" w:rsidRPr="00007714">
        <w:rPr>
          <w:rFonts w:eastAsia="Times New Roman"/>
          <w:color w:val="000000"/>
        </w:rPr>
        <w:t xml:space="preserve">.  </w:t>
      </w:r>
    </w:p>
    <w:p w14:paraId="5B929078" w14:textId="77777777" w:rsidR="004555EF" w:rsidRPr="00007714" w:rsidRDefault="004555EF" w:rsidP="00F910CF">
      <w:pPr>
        <w:pStyle w:val="ListParagraph"/>
        <w:numPr>
          <w:ilvl w:val="0"/>
          <w:numId w:val="1"/>
        </w:numPr>
      </w:pPr>
      <w:r w:rsidRPr="00007714">
        <w:rPr>
          <w:rFonts w:eastAsia="Times New Roman"/>
          <w:color w:val="000000"/>
        </w:rPr>
        <w:t>Suppose the user has used a different system to establish the taxonomy for the OTUs</w:t>
      </w:r>
      <w:r w:rsidR="00332EDD" w:rsidRPr="00007714">
        <w:rPr>
          <w:rFonts w:eastAsia="Times New Roman"/>
          <w:color w:val="000000"/>
        </w:rPr>
        <w:t xml:space="preserve"> down to the genus level</w:t>
      </w:r>
      <w:r w:rsidRPr="00007714">
        <w:rPr>
          <w:rFonts w:eastAsia="Times New Roman"/>
          <w:color w:val="000000"/>
        </w:rPr>
        <w:t>.  In order to use this algorithm to compute distances at the genus level, the user must:</w:t>
      </w:r>
    </w:p>
    <w:p w14:paraId="20BD26EF" w14:textId="35646C7F" w:rsidR="004555EF" w:rsidRPr="00007714" w:rsidRDefault="004555EF" w:rsidP="004555EF">
      <w:pPr>
        <w:pStyle w:val="ListParagraph"/>
        <w:numPr>
          <w:ilvl w:val="1"/>
          <w:numId w:val="1"/>
        </w:numPr>
      </w:pPr>
      <w:r w:rsidRPr="00007714">
        <w:rPr>
          <w:rFonts w:eastAsia="Times New Roman"/>
          <w:color w:val="000000"/>
        </w:rPr>
        <w:t xml:space="preserve">Use the </w:t>
      </w:r>
      <w:r w:rsidR="00EB62AC" w:rsidRPr="00007714">
        <w:rPr>
          <w:rFonts w:eastAsia="Times New Roman"/>
          <w:color w:val="000000"/>
        </w:rPr>
        <w:t>naming conventions as in GG13.8</w:t>
      </w:r>
      <w:r w:rsidRPr="00007714">
        <w:rPr>
          <w:rFonts w:eastAsia="Times New Roman"/>
          <w:color w:val="000000"/>
        </w:rPr>
        <w:t xml:space="preserve"> </w:t>
      </w:r>
      <w:r w:rsidR="00EB62AC" w:rsidRPr="00007714">
        <w:rPr>
          <w:rFonts w:eastAsia="Times New Roman"/>
          <w:color w:val="000000"/>
        </w:rPr>
        <w:t xml:space="preserve">(also shown in </w:t>
      </w:r>
      <w:r w:rsidR="00332EDD" w:rsidRPr="00007714">
        <w:rPr>
          <w:rFonts w:eastAsia="Times New Roman"/>
          <w:color w:val="000000"/>
        </w:rPr>
        <w:t>GG_13_8</w:t>
      </w:r>
      <w:r w:rsidR="00EB62AC" w:rsidRPr="00007714">
        <w:rPr>
          <w:rFonts w:eastAsia="Times New Roman"/>
          <w:color w:val="000000"/>
        </w:rPr>
        <w:t>_taxonomy</w:t>
      </w:r>
      <w:r w:rsidR="00332EDD" w:rsidRPr="00007714">
        <w:rPr>
          <w:rFonts w:eastAsia="Times New Roman"/>
          <w:color w:val="000000"/>
        </w:rPr>
        <w:t>.</w:t>
      </w:r>
      <w:r w:rsidR="00EB62AC" w:rsidRPr="00007714">
        <w:rPr>
          <w:rFonts w:eastAsia="Times New Roman"/>
          <w:color w:val="000000"/>
        </w:rPr>
        <w:t>xls) for each level</w:t>
      </w:r>
      <w:r w:rsidR="00332EDD" w:rsidRPr="00007714">
        <w:rPr>
          <w:rFonts w:eastAsia="Times New Roman"/>
          <w:color w:val="000000"/>
        </w:rPr>
        <w:t>.  If a particular genus is not among the 2929 sequences in GG13.8, then write the genus name anyway.  The program will recognize that is not in GG13.8</w:t>
      </w:r>
      <w:r w:rsidR="00EB62AC" w:rsidRPr="00007714">
        <w:rPr>
          <w:rFonts w:eastAsia="Times New Roman"/>
          <w:color w:val="000000"/>
        </w:rPr>
        <w:t>.</w:t>
      </w:r>
    </w:p>
    <w:p w14:paraId="138B626A" w14:textId="4C436143" w:rsidR="00332EDD" w:rsidRPr="00007714" w:rsidRDefault="00332EDD" w:rsidP="004555EF">
      <w:pPr>
        <w:pStyle w:val="ListParagraph"/>
        <w:numPr>
          <w:ilvl w:val="1"/>
          <w:numId w:val="1"/>
        </w:numPr>
        <w:rPr>
          <w:highlight w:val="yellow"/>
        </w:rPr>
      </w:pPr>
      <w:r w:rsidRPr="00007714">
        <w:rPr>
          <w:highlight w:val="yellow"/>
        </w:rPr>
        <w:t xml:space="preserve">Any correctly spelled genus sequence that is not in GG13.8 will be assigned </w:t>
      </w:r>
      <w:r w:rsidR="00B14235" w:rsidRPr="00007714">
        <w:rPr>
          <w:highlight w:val="yellow"/>
        </w:rPr>
        <w:t xml:space="preserve">missing values up to the lowest level at which the sequence does match a sequence in GG13.8.  </w:t>
      </w:r>
      <w:proofErr w:type="gramStart"/>
      <w:r w:rsidR="00B14235" w:rsidRPr="00007714">
        <w:rPr>
          <w:highlight w:val="yellow"/>
        </w:rPr>
        <w:t xml:space="preserve">Let </w:t>
      </w:r>
      <w:r w:rsidR="00B474CC" w:rsidRPr="00007714">
        <w:rPr>
          <w:highlight w:val="yellow"/>
        </w:rPr>
        <w:t>.K</w:t>
      </w:r>
      <w:proofErr w:type="gramEnd"/>
      <w:r w:rsidR="00B474CC" w:rsidRPr="00007714">
        <w:rPr>
          <w:highlight w:val="yellow"/>
        </w:rPr>
        <w:t>.</w:t>
      </w:r>
      <w:r w:rsidR="00B14235" w:rsidRPr="00007714">
        <w:rPr>
          <w:highlight w:val="yellow"/>
        </w:rPr>
        <w:t>P</w:t>
      </w:r>
      <w:r w:rsidR="00B474CC" w:rsidRPr="00007714">
        <w:rPr>
          <w:highlight w:val="yellow"/>
        </w:rPr>
        <w:t>.</w:t>
      </w:r>
      <w:r w:rsidR="00B14235" w:rsidRPr="00007714">
        <w:rPr>
          <w:highlight w:val="yellow"/>
        </w:rPr>
        <w:t>O</w:t>
      </w:r>
      <w:r w:rsidR="00B474CC" w:rsidRPr="00007714">
        <w:rPr>
          <w:highlight w:val="yellow"/>
        </w:rPr>
        <w:t>.</w:t>
      </w:r>
      <w:r w:rsidR="00B14235" w:rsidRPr="00007714">
        <w:rPr>
          <w:highlight w:val="yellow"/>
        </w:rPr>
        <w:t>C</w:t>
      </w:r>
      <w:r w:rsidR="00B474CC" w:rsidRPr="00007714">
        <w:rPr>
          <w:highlight w:val="yellow"/>
        </w:rPr>
        <w:t>.</w:t>
      </w:r>
      <w:r w:rsidR="00B14235" w:rsidRPr="00007714">
        <w:rPr>
          <w:highlight w:val="yellow"/>
        </w:rPr>
        <w:t>F</w:t>
      </w:r>
      <w:r w:rsidR="00B474CC" w:rsidRPr="00007714">
        <w:rPr>
          <w:highlight w:val="yellow"/>
        </w:rPr>
        <w:t>.</w:t>
      </w:r>
      <w:r w:rsidR="00B14235" w:rsidRPr="00007714">
        <w:rPr>
          <w:highlight w:val="yellow"/>
        </w:rPr>
        <w:t xml:space="preserve">G denote a particular sequence in GG13.8 and let </w:t>
      </w:r>
      <w:r w:rsidR="00B474CC" w:rsidRPr="00007714">
        <w:rPr>
          <w:highlight w:val="yellow"/>
        </w:rPr>
        <w:t>.K.</w:t>
      </w:r>
      <w:r w:rsidR="00B14235" w:rsidRPr="00007714">
        <w:rPr>
          <w:highlight w:val="yellow"/>
        </w:rPr>
        <w:t>P</w:t>
      </w:r>
      <w:r w:rsidR="00B474CC" w:rsidRPr="00007714">
        <w:rPr>
          <w:highlight w:val="yellow"/>
        </w:rPr>
        <w:t>.</w:t>
      </w:r>
      <w:r w:rsidR="00B14235" w:rsidRPr="00007714">
        <w:rPr>
          <w:highlight w:val="yellow"/>
        </w:rPr>
        <w:t>O</w:t>
      </w:r>
      <w:r w:rsidR="00B474CC" w:rsidRPr="00007714">
        <w:rPr>
          <w:highlight w:val="yellow"/>
        </w:rPr>
        <w:t>.</w:t>
      </w:r>
      <w:r w:rsidR="00B14235" w:rsidRPr="00007714">
        <w:rPr>
          <w:highlight w:val="yellow"/>
        </w:rPr>
        <w:t>C</w:t>
      </w:r>
      <w:r w:rsidR="00B474CC" w:rsidRPr="00007714">
        <w:rPr>
          <w:highlight w:val="yellow"/>
        </w:rPr>
        <w:t>.</w:t>
      </w:r>
      <w:r w:rsidR="00B14235" w:rsidRPr="00007714">
        <w:rPr>
          <w:highlight w:val="yellow"/>
        </w:rPr>
        <w:t>F*</w:t>
      </w:r>
      <w:r w:rsidR="00B474CC" w:rsidRPr="00007714">
        <w:rPr>
          <w:highlight w:val="yellow"/>
        </w:rPr>
        <w:t>.</w:t>
      </w:r>
      <w:r w:rsidR="00B14235" w:rsidRPr="00007714">
        <w:rPr>
          <w:highlight w:val="yellow"/>
        </w:rPr>
        <w:t xml:space="preserve">G* denote a sequence to be classified at the genus level but  which itself is not in GG13.8 because of mismatches at the family and genus level, but </w:t>
      </w:r>
      <w:r w:rsidR="0070503A">
        <w:rPr>
          <w:highlight w:val="yellow"/>
        </w:rPr>
        <w:t xml:space="preserve">which </w:t>
      </w:r>
      <w:r w:rsidR="00B14235" w:rsidRPr="00007714">
        <w:rPr>
          <w:highlight w:val="yellow"/>
        </w:rPr>
        <w:t xml:space="preserve">matches at the </w:t>
      </w:r>
      <w:r w:rsidR="0070503A">
        <w:rPr>
          <w:highlight w:val="yellow"/>
        </w:rPr>
        <w:t xml:space="preserve">kingdom, </w:t>
      </w:r>
      <w:r w:rsidR="00B14235" w:rsidRPr="00007714">
        <w:rPr>
          <w:highlight w:val="yellow"/>
        </w:rPr>
        <w:t>phylum, order and class levels.  It will be assigne</w:t>
      </w:r>
      <w:r w:rsidR="00B474CC" w:rsidRPr="00007714">
        <w:rPr>
          <w:highlight w:val="yellow"/>
        </w:rPr>
        <w:t xml:space="preserve">d </w:t>
      </w:r>
      <w:proofErr w:type="spellStart"/>
      <w:r w:rsidR="00B474CC" w:rsidRPr="00007714">
        <w:rPr>
          <w:highlight w:val="yellow"/>
        </w:rPr>
        <w:t>K.P.O.C.f</w:t>
      </w:r>
      <w:proofErr w:type="gramStart"/>
      <w:r w:rsidR="00B474CC" w:rsidRPr="00007714">
        <w:rPr>
          <w:highlight w:val="yellow"/>
        </w:rPr>
        <w:t>_.g</w:t>
      </w:r>
      <w:proofErr w:type="spellEnd"/>
      <w:proofErr w:type="gramEnd"/>
      <w:r w:rsidR="00B474CC" w:rsidRPr="00007714">
        <w:rPr>
          <w:highlight w:val="yellow"/>
        </w:rPr>
        <w:t xml:space="preserve">_ if that is a sequence in GG13.8.  It might be that this particular </w:t>
      </w:r>
      <w:proofErr w:type="spellStart"/>
      <w:r w:rsidR="00B474CC" w:rsidRPr="00007714">
        <w:rPr>
          <w:highlight w:val="yellow"/>
        </w:rPr>
        <w:t>missingness</w:t>
      </w:r>
      <w:proofErr w:type="spellEnd"/>
      <w:r w:rsidR="00B474CC" w:rsidRPr="00007714">
        <w:rPr>
          <w:highlight w:val="yellow"/>
        </w:rPr>
        <w:t xml:space="preserve"> pattern is not in GG13.8, in which case it will be </w:t>
      </w:r>
      <w:proofErr w:type="gramStart"/>
      <w:r w:rsidR="00B474CC" w:rsidRPr="00007714">
        <w:rPr>
          <w:highlight w:val="yellow"/>
        </w:rPr>
        <w:t>assigned .</w:t>
      </w:r>
      <w:proofErr w:type="spellStart"/>
      <w:r w:rsidR="00B474CC" w:rsidRPr="00007714">
        <w:rPr>
          <w:highlight w:val="yellow"/>
        </w:rPr>
        <w:t>K</w:t>
      </w:r>
      <w:proofErr w:type="gramEnd"/>
      <w:r w:rsidR="00B474CC" w:rsidRPr="00007714">
        <w:rPr>
          <w:highlight w:val="yellow"/>
        </w:rPr>
        <w:t>.P.O.c_.f_.f</w:t>
      </w:r>
      <w:proofErr w:type="spellEnd"/>
      <w:r w:rsidR="00B474CC" w:rsidRPr="00007714">
        <w:rPr>
          <w:highlight w:val="yellow"/>
        </w:rPr>
        <w:t xml:space="preserve">_.  If this sequence is not found in GG13.8, the next higher level of </w:t>
      </w:r>
      <w:proofErr w:type="spellStart"/>
      <w:r w:rsidR="00B474CC" w:rsidRPr="00007714">
        <w:rPr>
          <w:highlight w:val="yellow"/>
        </w:rPr>
        <w:t>missingness</w:t>
      </w:r>
      <w:proofErr w:type="spellEnd"/>
      <w:r w:rsidR="00B474CC" w:rsidRPr="00007714">
        <w:rPr>
          <w:highlight w:val="yellow"/>
        </w:rPr>
        <w:t xml:space="preserve"> will be searched.  Eventually be such a match will be found because GG13.8 contains .</w:t>
      </w:r>
      <w:proofErr w:type="spellStart"/>
      <w:r w:rsidR="00B474CC" w:rsidRPr="00007714">
        <w:rPr>
          <w:highlight w:val="yellow"/>
        </w:rPr>
        <w:t>K.p_.o_.c_.f_.g</w:t>
      </w:r>
      <w:proofErr w:type="spellEnd"/>
      <w:r w:rsidR="00B474CC" w:rsidRPr="00007714">
        <w:rPr>
          <w:highlight w:val="yellow"/>
        </w:rPr>
        <w:t>_.</w:t>
      </w:r>
      <w:r w:rsidRPr="00007714">
        <w:rPr>
          <w:highlight w:val="yellow"/>
        </w:rPr>
        <w:t xml:space="preserve"> </w:t>
      </w:r>
    </w:p>
    <w:p w14:paraId="654B29D6" w14:textId="78F9A184" w:rsidR="00332EDD" w:rsidRPr="00007714" w:rsidRDefault="00332EDD" w:rsidP="004555EF">
      <w:pPr>
        <w:pStyle w:val="ListParagraph"/>
        <w:numPr>
          <w:ilvl w:val="1"/>
          <w:numId w:val="1"/>
        </w:numPr>
      </w:pPr>
      <w:r w:rsidRPr="00007714">
        <w:t xml:space="preserve">For computing distances at </w:t>
      </w:r>
      <w:r w:rsidR="00FF7E28" w:rsidRPr="00007714">
        <w:t xml:space="preserve">the phylum level, </w:t>
      </w:r>
      <w:r w:rsidRPr="00007714">
        <w:t xml:space="preserve">if a correctly spelled sequence is not among the </w:t>
      </w:r>
      <w:r w:rsidR="00FF7E28" w:rsidRPr="00007714">
        <w:t xml:space="preserve">91 kingdom/phyla in </w:t>
      </w:r>
      <w:r w:rsidRPr="00007714">
        <w:t xml:space="preserve">GG13.8 </w:t>
      </w:r>
      <w:r w:rsidR="00FF7E28" w:rsidRPr="00007714">
        <w:t xml:space="preserve">but its kingdom is known, it will be </w:t>
      </w:r>
      <w:proofErr w:type="gramStart"/>
      <w:r w:rsidR="00FF7E28" w:rsidRPr="00007714">
        <w:t>assigned .</w:t>
      </w:r>
      <w:proofErr w:type="spellStart"/>
      <w:r w:rsidR="00FF7E28" w:rsidRPr="00007714">
        <w:t>K</w:t>
      </w:r>
      <w:proofErr w:type="gramEnd"/>
      <w:r w:rsidR="00FF7E28" w:rsidRPr="00007714">
        <w:t>.p</w:t>
      </w:r>
      <w:proofErr w:type="spellEnd"/>
      <w:r w:rsidR="00FF7E28" w:rsidRPr="00007714">
        <w:t xml:space="preserve">_  . </w:t>
      </w:r>
    </w:p>
    <w:p w14:paraId="0F90F2D4" w14:textId="68AD8E30" w:rsidR="00332EDD" w:rsidRPr="00007714" w:rsidRDefault="00332EDD" w:rsidP="004555EF">
      <w:pPr>
        <w:pStyle w:val="ListParagraph"/>
        <w:numPr>
          <w:ilvl w:val="1"/>
          <w:numId w:val="1"/>
        </w:numPr>
      </w:pPr>
      <w:r w:rsidRPr="00007714">
        <w:lastRenderedPageBreak/>
        <w:t xml:space="preserve">Similar comments apply to other </w:t>
      </w:r>
      <w:r w:rsidR="00FF7E28" w:rsidRPr="00007714">
        <w:t xml:space="preserve">intermediate </w:t>
      </w:r>
      <w:r w:rsidRPr="00007714">
        <w:t>taxonomic levels.</w:t>
      </w:r>
    </w:p>
    <w:p w14:paraId="46C05AB3" w14:textId="77777777" w:rsidR="0040169B" w:rsidRPr="00007714" w:rsidRDefault="0040169B" w:rsidP="007F6794"/>
    <w:p w14:paraId="5C645AE5" w14:textId="19404F08" w:rsidR="0040169B" w:rsidRPr="00007714" w:rsidRDefault="00F45C9B" w:rsidP="007F6794">
      <w:r w:rsidRPr="00007714">
        <w:t>OUTPUT</w:t>
      </w:r>
    </w:p>
    <w:p w14:paraId="53249A5B" w14:textId="17B496BE" w:rsidR="00F45C9B" w:rsidRPr="00007714" w:rsidRDefault="00F45C9B" w:rsidP="007F6794">
      <w:r w:rsidRPr="00007714">
        <w:t>The program returns</w:t>
      </w:r>
      <w:r w:rsidR="00FB3714" w:rsidRPr="00007714">
        <w:t xml:space="preserve"> a n samples x 2 matrix of distances to stool and nasal (</w:t>
      </w:r>
      <w:proofErr w:type="spellStart"/>
      <w:r w:rsidR="00FB3714" w:rsidRPr="00007714">
        <w:t>ie</w:t>
      </w:r>
      <w:proofErr w:type="spellEnd"/>
      <w:r w:rsidR="00FB3714" w:rsidRPr="00007714">
        <w:t xml:space="preserve">. with columns </w:t>
      </w:r>
      <w:proofErr w:type="spellStart"/>
      <w:r w:rsidR="00D8144B" w:rsidRPr="00007714">
        <w:t>d</w:t>
      </w:r>
      <w:r w:rsidR="00D8144B" w:rsidRPr="00007714">
        <w:rPr>
          <w:vertAlign w:val="subscript"/>
        </w:rPr>
        <w:t>stool</w:t>
      </w:r>
      <w:proofErr w:type="spellEnd"/>
      <w:r w:rsidR="00D8144B" w:rsidRPr="00007714">
        <w:t xml:space="preserve">, </w:t>
      </w:r>
      <w:proofErr w:type="spellStart"/>
      <w:r w:rsidR="00D8144B" w:rsidRPr="00007714">
        <w:t>d</w:t>
      </w:r>
      <w:r w:rsidR="00D8144B" w:rsidRPr="00007714">
        <w:rPr>
          <w:vertAlign w:val="subscript"/>
        </w:rPr>
        <w:t>nasal</w:t>
      </w:r>
      <w:proofErr w:type="spellEnd"/>
      <w:r w:rsidR="00FB3714" w:rsidRPr="00007714">
        <w:t>).</w:t>
      </w:r>
    </w:p>
    <w:p w14:paraId="10FFE32E" w14:textId="77777777" w:rsidR="0040169B" w:rsidRPr="00007714" w:rsidRDefault="0040169B" w:rsidP="007F6794"/>
    <w:p w14:paraId="43BB02F9" w14:textId="7AE6BD62" w:rsidR="0040169B" w:rsidRPr="00007714" w:rsidRDefault="00D8144B" w:rsidP="007F6794">
      <w:r w:rsidRPr="00007714">
        <w:t>EXAMPLES</w:t>
      </w:r>
    </w:p>
    <w:p w14:paraId="57CE585A" w14:textId="4557C415" w:rsidR="00D324CA" w:rsidRPr="00007714" w:rsidRDefault="00D8144B">
      <w:r w:rsidRPr="00007714">
        <w:t>The following example show</w:t>
      </w:r>
      <w:r w:rsidR="00D614F7" w:rsidRPr="00007714">
        <w:t>s</w:t>
      </w:r>
      <w:r w:rsidRPr="00007714">
        <w:t xml:space="preserve"> how to call the program to compute distances for two samples.  The example illustrates performance for a user of GG13.8.  </w:t>
      </w:r>
    </w:p>
    <w:p w14:paraId="23BE1D59" w14:textId="6B4CDC31" w:rsidR="00D324CA" w:rsidRPr="00007714" w:rsidRDefault="00D324CA">
      <w:r w:rsidRPr="00007714">
        <w:t>In the paper, the mean distance for each sample of Baxter’s project was used for the discussion. The 16S data was processed using GG 13_8 database independently from HMP set.</w:t>
      </w:r>
    </w:p>
    <w:p w14:paraId="6A2CF049" w14:textId="1CA8EB47" w:rsidR="00D324CA" w:rsidRPr="00007714" w:rsidRDefault="00D324CA">
      <w:r w:rsidRPr="00007714">
        <w:t xml:space="preserve">Here is the function to generate distance to HMP stool and HMP nasal at a given </w:t>
      </w:r>
      <w:r w:rsidR="00CF7170" w:rsidRPr="00007714">
        <w:t xml:space="preserve">taxonomy </w:t>
      </w:r>
      <w:r w:rsidRPr="00007714">
        <w:t>level.</w:t>
      </w:r>
    </w:p>
    <w:p w14:paraId="15472316" w14:textId="57D5ECF5" w:rsidR="00D324CA" w:rsidRPr="00007714" w:rsidRDefault="00D324CA">
      <w:proofErr w:type="spellStart"/>
      <w:proofErr w:type="gramStart"/>
      <w:r w:rsidRPr="00007714">
        <w:t>HMPdistance</w:t>
      </w:r>
      <w:proofErr w:type="spellEnd"/>
      <w:r w:rsidRPr="00007714">
        <w:t>(</w:t>
      </w:r>
      <w:proofErr w:type="spellStart"/>
      <w:proofErr w:type="gramEnd"/>
      <w:r w:rsidRPr="00007714">
        <w:t>tax.level</w:t>
      </w:r>
      <w:proofErr w:type="spellEnd"/>
      <w:r w:rsidRPr="00007714">
        <w:t xml:space="preserve"> ='l2.phylum',</w:t>
      </w:r>
      <w:r w:rsidR="00E72253" w:rsidRPr="00007714">
        <w:br/>
      </w:r>
      <w:r w:rsidRPr="00007714">
        <w:t xml:space="preserve"> </w:t>
      </w:r>
      <w:proofErr w:type="spellStart"/>
      <w:r w:rsidRPr="00007714">
        <w:t>d.new.filename</w:t>
      </w:r>
      <w:proofErr w:type="spellEnd"/>
      <w:r w:rsidRPr="00007714">
        <w:t xml:space="preserve"> = "</w:t>
      </w:r>
      <w:ins w:id="7" w:author="Wan, Yunhu (NIH/NCI) [C]" w:date="2018-02-21T14:18:00Z">
        <w:r w:rsidR="00532B04" w:rsidRPr="00532B04">
          <w:t>"HMP_L2_030317_phylum.csv"</w:t>
        </w:r>
        <w:r w:rsidR="00532B04" w:rsidRPr="00532B04" w:rsidDel="00D37B93">
          <w:t xml:space="preserve"> </w:t>
        </w:r>
      </w:ins>
      <w:del w:id="8" w:author="Wan, Yunhu (NIH/NCI) [C]" w:date="2018-02-21T14:09:00Z">
        <w:r w:rsidRPr="00007714" w:rsidDel="00D37B93">
          <w:delText>metadata_L2.csv</w:delText>
        </w:r>
      </w:del>
      <w:r w:rsidRPr="00007714">
        <w:t xml:space="preserve">", </w:t>
      </w:r>
      <w:del w:id="9" w:author="Wan, Yunhu (NIH/NCI) [C]" w:date="2018-02-21T14:16:00Z">
        <w:r w:rsidRPr="00007714" w:rsidDel="00E42711">
          <w:delText># filename of the dataset</w:delText>
        </w:r>
        <w:r w:rsidR="00E72253" w:rsidRPr="00007714" w:rsidDel="00E42711">
          <w:delText xml:space="preserve"> from Baxter et al</w:delText>
        </w:r>
      </w:del>
      <w:r w:rsidRPr="00007714">
        <w:br/>
        <w:t>measure = '</w:t>
      </w:r>
      <w:proofErr w:type="spellStart"/>
      <w:r w:rsidRPr="00007714">
        <w:t>bc</w:t>
      </w:r>
      <w:proofErr w:type="spellEnd"/>
      <w:r w:rsidRPr="00007714">
        <w:t>',</w:t>
      </w:r>
      <w:r w:rsidR="00E72253" w:rsidRPr="00007714">
        <w:t xml:space="preserve">  #specifies Bray-Curtis distance</w:t>
      </w:r>
      <w:r w:rsidR="00E72253" w:rsidRPr="00007714">
        <w:br/>
      </w:r>
      <w:r w:rsidRPr="00007714">
        <w:t xml:space="preserve"> </w:t>
      </w:r>
      <w:proofErr w:type="spellStart"/>
      <w:r w:rsidRPr="00007714">
        <w:t>d.new.ix.col.not.rel.abu</w:t>
      </w:r>
      <w:proofErr w:type="spellEnd"/>
      <w:r w:rsidRPr="00007714">
        <w:t xml:space="preserve"> = </w:t>
      </w:r>
      <w:r w:rsidR="00FB3714" w:rsidRPr="00007714">
        <w:t>1:</w:t>
      </w:r>
      <w:commentRangeStart w:id="10"/>
      <w:r w:rsidR="00FB3714" w:rsidRPr="00007714">
        <w:t>4</w:t>
      </w:r>
      <w:commentRangeEnd w:id="10"/>
      <w:r w:rsidR="00E72253" w:rsidRPr="00007714">
        <w:rPr>
          <w:rStyle w:val="CommentReference"/>
          <w:sz w:val="24"/>
          <w:szCs w:val="24"/>
        </w:rPr>
        <w:commentReference w:id="10"/>
      </w:r>
      <w:r w:rsidRPr="00007714">
        <w:t>,</w:t>
      </w:r>
      <w:r w:rsidR="00E72253" w:rsidRPr="00007714">
        <w:t xml:space="preserve">  #</w:t>
      </w:r>
      <w:r w:rsidR="00D70127" w:rsidRPr="00007714">
        <w:t>columns that do not contain relative abundance data</w:t>
      </w:r>
      <w:r w:rsidR="00E72253" w:rsidRPr="00007714">
        <w:br/>
      </w:r>
      <w:r w:rsidRPr="00007714">
        <w:t xml:space="preserve"> </w:t>
      </w:r>
      <w:proofErr w:type="spellStart"/>
      <w:r w:rsidRPr="00007714">
        <w:t>print.details</w:t>
      </w:r>
      <w:proofErr w:type="spellEnd"/>
      <w:r w:rsidRPr="00007714">
        <w:t xml:space="preserve"> = F)</w:t>
      </w:r>
    </w:p>
    <w:p w14:paraId="3A3D4D83" w14:textId="342311D9" w:rsidR="00D324CA" w:rsidRPr="00007714" w:rsidRDefault="00A24E33">
      <w:r w:rsidRPr="00007714">
        <w:t xml:space="preserve">Results for the first 6 </w:t>
      </w:r>
      <w:r w:rsidR="00D324CA" w:rsidRPr="00007714">
        <w:t>samples:</w:t>
      </w:r>
    </w:p>
    <w:p w14:paraId="70C2E534" w14:textId="77777777" w:rsidR="005E77C1" w:rsidRDefault="005E77C1" w:rsidP="005E77C1">
      <w:pPr>
        <w:rPr>
          <w:ins w:id="11" w:author="Wan, Yunhu (NIH/NCI) [C]" w:date="2018-02-21T14:18:00Z"/>
        </w:rPr>
      </w:pPr>
      <w:ins w:id="12" w:author="Wan, Yunhu (NIH/NCI) [C]" w:date="2018-02-21T14:18:00Z">
        <w:r>
          <w:t xml:space="preserve">  </w:t>
        </w:r>
        <w:proofErr w:type="spellStart"/>
        <w:proofErr w:type="gramStart"/>
        <w:r>
          <w:t>dist.to.hmp.stool</w:t>
        </w:r>
        <w:proofErr w:type="spellEnd"/>
        <w:proofErr w:type="gramEnd"/>
        <w:r>
          <w:t xml:space="preserve"> </w:t>
        </w:r>
        <w:proofErr w:type="spellStart"/>
        <w:r>
          <w:t>dist.to.hmp.nasal</w:t>
        </w:r>
        <w:proofErr w:type="spellEnd"/>
      </w:ins>
    </w:p>
    <w:p w14:paraId="4843470B" w14:textId="2B8E1F81" w:rsidR="005E77C1" w:rsidRDefault="005E77C1">
      <w:pPr>
        <w:rPr>
          <w:ins w:id="13" w:author="Wan, Yunhu (NIH/NCI) [C]" w:date="2018-02-21T14:18:00Z"/>
        </w:rPr>
      </w:pPr>
      <w:ins w:id="14" w:author="Wan, Yunhu (NIH/NCI) [C]" w:date="2018-02-21T14:18:00Z">
        <w:r>
          <w:t xml:space="preserve">1     </w:t>
        </w:r>
        <w:r>
          <w:t xml:space="preserve">    0.2205655         0.7363895</w:t>
        </w:r>
      </w:ins>
      <w:ins w:id="15" w:author="Wan, Yunhu (NIH/NCI) [C]" w:date="2018-02-21T14:19:00Z">
        <w:r>
          <w:br/>
        </w:r>
      </w:ins>
      <w:ins w:id="16" w:author="Wan, Yunhu (NIH/NCI) [C]" w:date="2018-02-21T14:18:00Z">
        <w:r>
          <w:t>2         0.1886405         0.7537370</w:t>
        </w:r>
      </w:ins>
      <w:ins w:id="17" w:author="Wan, Yunhu (NIH/NCI) [C]" w:date="2018-02-21T14:19:00Z">
        <w:r>
          <w:br/>
        </w:r>
      </w:ins>
      <w:ins w:id="18" w:author="Wan, Yunhu (NIH/NCI) [C]" w:date="2018-02-21T14:18:00Z">
        <w:r>
          <w:t>3         0.4300298         0.6236202</w:t>
        </w:r>
      </w:ins>
      <w:ins w:id="19" w:author="Wan, Yunhu (NIH/NCI) [C]" w:date="2018-02-21T14:19:00Z">
        <w:r>
          <w:br/>
        </w:r>
      </w:ins>
      <w:ins w:id="20" w:author="Wan, Yunhu (NIH/NCI) [C]" w:date="2018-02-21T14:18:00Z">
        <w:r>
          <w:t>4         0.8891262         0.5393743</w:t>
        </w:r>
      </w:ins>
      <w:ins w:id="21" w:author="Wan, Yunhu (NIH/NCI) [C]" w:date="2018-02-21T14:19:00Z">
        <w:r>
          <w:br/>
        </w:r>
      </w:ins>
      <w:ins w:id="22" w:author="Wan, Yunhu (NIH/NCI) [C]" w:date="2018-02-21T14:18:00Z">
        <w:r>
          <w:t>5         0.8002390         0.2495285</w:t>
        </w:r>
      </w:ins>
      <w:ins w:id="23" w:author="Wan, Yunhu (NIH/NCI) [C]" w:date="2018-02-21T14:19:00Z">
        <w:r>
          <w:br/>
        </w:r>
      </w:ins>
      <w:ins w:id="24" w:author="Wan, Yunhu (NIH/NCI) [C]" w:date="2018-02-21T14:18:00Z">
        <w:r>
          <w:t>6         0.1935302         0.7418604</w:t>
        </w:r>
      </w:ins>
    </w:p>
    <w:p w14:paraId="1DBFB5EF" w14:textId="58094B5C" w:rsidR="00D324CA" w:rsidRPr="00007714" w:rsidDel="005E77C1" w:rsidRDefault="00D324CA" w:rsidP="005E77C1">
      <w:pPr>
        <w:rPr>
          <w:del w:id="25" w:author="Wan, Yunhu (NIH/NCI) [C]" w:date="2018-02-21T14:18:00Z"/>
        </w:rPr>
      </w:pPr>
      <w:del w:id="26" w:author="Wan, Yunhu (NIH/NCI) [C]" w:date="2018-02-21T14:18:00Z">
        <w:r w:rsidRPr="00007714" w:rsidDel="005E77C1">
          <w:delText xml:space="preserve">  dist.to.hmp.stool dist.to.hmp.nasal</w:delText>
        </w:r>
      </w:del>
    </w:p>
    <w:p w14:paraId="5CD35EEC" w14:textId="08007082" w:rsidR="00D324CA" w:rsidRPr="00007714" w:rsidDel="005E77C1" w:rsidRDefault="00D324CA" w:rsidP="00D324CA">
      <w:pPr>
        <w:rPr>
          <w:del w:id="27" w:author="Wan, Yunhu (NIH/NCI) [C]" w:date="2018-02-21T14:18:00Z"/>
        </w:rPr>
      </w:pPr>
      <w:del w:id="28" w:author="Wan, Yunhu (NIH/NCI) [C]" w:date="2018-02-21T14:18:00Z">
        <w:r w:rsidRPr="00007714" w:rsidDel="005E77C1">
          <w:delText>1         0.3384007         0.6991546</w:delText>
        </w:r>
        <w:r w:rsidRPr="00007714" w:rsidDel="005E77C1">
          <w:br/>
          <w:delText>2         0.3738357         0.6667884</w:delText>
        </w:r>
        <w:r w:rsidRPr="00007714" w:rsidDel="005E77C1">
          <w:br/>
          <w:delText>3         0.5927609         0.7064578</w:delText>
        </w:r>
        <w:r w:rsidRPr="00007714" w:rsidDel="005E77C1">
          <w:br/>
          <w:delText>4         0.6173688         0.6544011</w:delText>
        </w:r>
        <w:r w:rsidRPr="00007714" w:rsidDel="005E77C1">
          <w:br/>
          <w:delText>5         0.2865563         0.6962652</w:delText>
        </w:r>
        <w:r w:rsidRPr="00007714" w:rsidDel="005E77C1">
          <w:br/>
          <w:delText>6         0.6204598         0.5189780</w:delText>
        </w:r>
      </w:del>
    </w:p>
    <w:p w14:paraId="37F1769F" w14:textId="77777777" w:rsidR="00D324CA" w:rsidRPr="00007714" w:rsidRDefault="00D324CA"/>
    <w:p w14:paraId="68579768" w14:textId="4E5D6CEC" w:rsidR="00A24E33" w:rsidRPr="00007714" w:rsidRDefault="00E72253" w:rsidP="00007714">
      <w:r w:rsidRPr="00007714">
        <w:t xml:space="preserve">Reanalysis for Pearson </w:t>
      </w:r>
      <w:r w:rsidR="00A24E33" w:rsidRPr="00007714">
        <w:t>at phylum level</w:t>
      </w:r>
      <w:ins w:id="29" w:author="Wan, Yunhu (NIH/NCI) [C]" w:date="2018-02-21T14:16:00Z">
        <w:r w:rsidR="00E42711">
          <w:t xml:space="preserve"> </w:t>
        </w:r>
        <w:r w:rsidR="001D02F5">
          <w:t xml:space="preserve">for </w:t>
        </w:r>
        <w:r w:rsidR="00E42711">
          <w:t>the dataset from Baxter et al.</w:t>
        </w:r>
      </w:ins>
    </w:p>
    <w:p w14:paraId="5177AD85" w14:textId="77777777" w:rsidR="00780B48" w:rsidRDefault="00780B48" w:rsidP="00171E1D">
      <w:pPr>
        <w:rPr>
          <w:ins w:id="30" w:author="Wan, Yunhu (NIH/NCI) [C]" w:date="2018-02-21T14:22:00Z"/>
        </w:rPr>
      </w:pPr>
    </w:p>
    <w:p w14:paraId="7748AB0B" w14:textId="77777777" w:rsidR="00780B48" w:rsidRDefault="00780B48" w:rsidP="00171E1D">
      <w:pPr>
        <w:rPr>
          <w:ins w:id="31" w:author="Wan, Yunhu (NIH/NCI) [C]" w:date="2018-02-21T14:22:00Z"/>
        </w:rPr>
      </w:pPr>
    </w:p>
    <w:p w14:paraId="39D6BC22" w14:textId="77777777" w:rsidR="00780B48" w:rsidRDefault="00780B48" w:rsidP="00171E1D">
      <w:pPr>
        <w:rPr>
          <w:ins w:id="32" w:author="Wan, Yunhu (NIH/NCI) [C]" w:date="2018-02-21T14:22:00Z"/>
        </w:rPr>
      </w:pPr>
    </w:p>
    <w:p w14:paraId="7DFC36FE" w14:textId="77777777" w:rsidR="00780B48" w:rsidRDefault="00780B48" w:rsidP="00171E1D">
      <w:pPr>
        <w:rPr>
          <w:ins w:id="33" w:author="Wan, Yunhu (NIH/NCI) [C]" w:date="2018-02-21T14:22:00Z"/>
        </w:rPr>
      </w:pPr>
    </w:p>
    <w:p w14:paraId="4FD6BBE3" w14:textId="77777777" w:rsidR="00780B48" w:rsidRDefault="00780B48" w:rsidP="00171E1D">
      <w:pPr>
        <w:rPr>
          <w:ins w:id="34" w:author="Wan, Yunhu (NIH/NCI) [C]" w:date="2018-02-21T14:22:00Z"/>
        </w:rPr>
      </w:pPr>
    </w:p>
    <w:p w14:paraId="120F61C2" w14:textId="77777777" w:rsidR="00E42711" w:rsidRDefault="00171E1D" w:rsidP="00171E1D">
      <w:pPr>
        <w:rPr>
          <w:ins w:id="35" w:author="Wan, Yunhu (NIH/NCI) [C]" w:date="2018-02-21T14:16:00Z"/>
        </w:rPr>
      </w:pPr>
      <w:proofErr w:type="spellStart"/>
      <w:proofErr w:type="gramStart"/>
      <w:r w:rsidRPr="00007714">
        <w:lastRenderedPageBreak/>
        <w:t>HMPdistance</w:t>
      </w:r>
      <w:proofErr w:type="spellEnd"/>
      <w:r w:rsidRPr="00007714">
        <w:t>(</w:t>
      </w:r>
      <w:proofErr w:type="spellStart"/>
      <w:proofErr w:type="gramEnd"/>
      <w:r w:rsidRPr="00007714">
        <w:t>tax.level</w:t>
      </w:r>
      <w:proofErr w:type="spellEnd"/>
      <w:r w:rsidRPr="00007714">
        <w:t xml:space="preserve"> ='l2.phylum', </w:t>
      </w:r>
    </w:p>
    <w:p w14:paraId="6BC820C8" w14:textId="2E7B66D6" w:rsidR="00171E1D" w:rsidRPr="00007714" w:rsidRDefault="00171E1D" w:rsidP="00171E1D">
      <w:proofErr w:type="spellStart"/>
      <w:proofErr w:type="gramStart"/>
      <w:r w:rsidRPr="00007714">
        <w:t>d.new.filename</w:t>
      </w:r>
      <w:proofErr w:type="spellEnd"/>
      <w:proofErr w:type="gramEnd"/>
      <w:r w:rsidRPr="00007714">
        <w:t xml:space="preserve"> = "</w:t>
      </w:r>
      <w:ins w:id="36" w:author="Wan, Yunhu (NIH/NCI) [C]" w:date="2018-02-21T14:10:00Z">
        <w:r w:rsidR="00681373" w:rsidRPr="00681373">
          <w:t>Baxter_L2_rel_abundance.csv</w:t>
        </w:r>
      </w:ins>
      <w:del w:id="37" w:author="Wan, Yunhu (NIH/NCI) [C]" w:date="2018-02-21T14:10:00Z">
        <w:r w:rsidRPr="00007714" w:rsidDel="00681373">
          <w:delText>metadata_L2.csv</w:delText>
        </w:r>
      </w:del>
      <w:r w:rsidRPr="00007714">
        <w:t xml:space="preserve">", </w:t>
      </w:r>
      <w:ins w:id="38" w:author="Wan, Yunhu (NIH/NCI) [C]" w:date="2018-02-21T14:16:00Z">
        <w:r w:rsidR="00E42711" w:rsidRPr="00007714">
          <w:t># filename of the dataset from Baxter et al</w:t>
        </w:r>
      </w:ins>
      <w:r w:rsidRPr="00007714">
        <w:br/>
        <w:t xml:space="preserve">measure = </w:t>
      </w:r>
      <w:ins w:id="39" w:author="Wan, Yunhu (NIH/NCI) [C]" w:date="2018-02-21T14:13:00Z">
        <w:r w:rsidR="00681373">
          <w:t>'</w:t>
        </w:r>
      </w:ins>
      <w:commentRangeStart w:id="40"/>
      <w:commentRangeStart w:id="41"/>
      <w:proofErr w:type="spellStart"/>
      <w:del w:id="42" w:author="Wan, Yunhu (NIH/NCI) [C]" w:date="2018-02-21T14:11:00Z">
        <w:r w:rsidRPr="00007714" w:rsidDel="00681373">
          <w:delText>'</w:delText>
        </w:r>
      </w:del>
      <w:r w:rsidRPr="00007714">
        <w:rPr>
          <w:highlight w:val="yellow"/>
        </w:rPr>
        <w:t>c</w:t>
      </w:r>
      <w:ins w:id="43" w:author="Wan, Yunhu (NIH/NCI) [C]" w:date="2018-02-21T14:13:00Z">
        <w:r w:rsidR="00681373">
          <w:rPr>
            <w:highlight w:val="yellow"/>
          </w:rPr>
          <w:t>orr</w:t>
        </w:r>
        <w:proofErr w:type="spellEnd"/>
        <w:r w:rsidR="00681373" w:rsidRPr="00007714">
          <w:t>'</w:t>
        </w:r>
      </w:ins>
      <w:del w:id="44" w:author="Wan, Yunhu (NIH/NCI) [C]" w:date="2018-02-21T14:12:00Z">
        <w:r w:rsidRPr="00007714" w:rsidDel="00681373">
          <w:rPr>
            <w:highlight w:val="yellow"/>
          </w:rPr>
          <w:delText>or</w:delText>
        </w:r>
        <w:r w:rsidR="00D70127" w:rsidRPr="00007714" w:rsidDel="00681373">
          <w:rPr>
            <w:highlight w:val="yellow"/>
          </w:rPr>
          <w:delText>r</w:delText>
        </w:r>
        <w:commentRangeEnd w:id="40"/>
        <w:r w:rsidR="00D70127" w:rsidRPr="00007714" w:rsidDel="00681373">
          <w:rPr>
            <w:rStyle w:val="CommentReference"/>
            <w:sz w:val="24"/>
            <w:szCs w:val="24"/>
          </w:rPr>
          <w:commentReference w:id="40"/>
        </w:r>
        <w:commentRangeEnd w:id="41"/>
        <w:r w:rsidR="00681373" w:rsidDel="00681373">
          <w:rPr>
            <w:rStyle w:val="CommentReference"/>
          </w:rPr>
          <w:commentReference w:id="41"/>
        </w:r>
      </w:del>
      <w:del w:id="45" w:author="Wan, Yunhu (NIH/NCI) [C]" w:date="2018-02-21T14:11:00Z">
        <w:r w:rsidRPr="00007714" w:rsidDel="00681373">
          <w:delText>'</w:delText>
        </w:r>
      </w:del>
      <w:del w:id="46" w:author="Wan, Yunhu (NIH/NCI) [C]" w:date="2018-02-21T14:12:00Z">
        <w:r w:rsidRPr="00007714" w:rsidDel="00681373">
          <w:delText>,</w:delText>
        </w:r>
      </w:del>
      <w:r w:rsidRPr="00007714">
        <w:t xml:space="preserve"> </w:t>
      </w:r>
      <w:ins w:id="47" w:author="Wan, Yunhu (NIH/NCI) [C]" w:date="2018-02-21T14:21:00Z">
        <w:r w:rsidR="00780B48">
          <w:t xml:space="preserve">, </w:t>
        </w:r>
      </w:ins>
      <w:proofErr w:type="spellStart"/>
      <w:r w:rsidRPr="00007714">
        <w:t>d.new.ix.col.not.rel.abu</w:t>
      </w:r>
      <w:proofErr w:type="spellEnd"/>
      <w:r w:rsidRPr="00007714">
        <w:t xml:space="preserve"> = 1:</w:t>
      </w:r>
      <w:r w:rsidR="00FB3714" w:rsidRPr="00007714">
        <w:t>4</w:t>
      </w:r>
      <w:r w:rsidRPr="00007714">
        <w:t xml:space="preserve">, </w:t>
      </w:r>
      <w:proofErr w:type="spellStart"/>
      <w:r w:rsidRPr="00007714">
        <w:t>print.details</w:t>
      </w:r>
      <w:proofErr w:type="spellEnd"/>
      <w:r w:rsidRPr="00007714">
        <w:t xml:space="preserve"> = F)</w:t>
      </w:r>
    </w:p>
    <w:p w14:paraId="4C1A2FC0" w14:textId="5D639C7F" w:rsidR="00CF7170" w:rsidRPr="00007714" w:rsidRDefault="00780B48" w:rsidP="00780B48">
      <w:ins w:id="48" w:author="Wan, Yunhu (NIH/NCI) [C]" w:date="2018-02-21T14:22:00Z">
        <w:r>
          <w:t xml:space="preserve">   </w:t>
        </w:r>
      </w:ins>
      <w:del w:id="49" w:author="Wan, Yunhu (NIH/NCI) [C]" w:date="2018-02-21T14:22:00Z">
        <w:r w:rsidR="00CF7170" w:rsidRPr="00007714" w:rsidDel="00780B48">
          <w:delText xml:space="preserve">  </w:delText>
        </w:r>
      </w:del>
      <w:proofErr w:type="spellStart"/>
      <w:proofErr w:type="gramStart"/>
      <w:r w:rsidR="00CF7170" w:rsidRPr="00007714">
        <w:t>dist.to.hmp.stool</w:t>
      </w:r>
      <w:proofErr w:type="spellEnd"/>
      <w:proofErr w:type="gramEnd"/>
      <w:r w:rsidR="00CF7170" w:rsidRPr="00007714">
        <w:t xml:space="preserve"> </w:t>
      </w:r>
      <w:proofErr w:type="spellStart"/>
      <w:r w:rsidR="00CF7170" w:rsidRPr="00007714">
        <w:t>dist.to.hmp.nasal</w:t>
      </w:r>
      <w:proofErr w:type="spellEnd"/>
    </w:p>
    <w:p w14:paraId="172D5656" w14:textId="4B57FDB2" w:rsidR="00D324CA" w:rsidRPr="00007714" w:rsidRDefault="00CF7170" w:rsidP="00CF7170">
      <w:r w:rsidRPr="00007714">
        <w:t xml:space="preserve">1         0.2014029         0.6639146 </w:t>
      </w:r>
      <w:r w:rsidRPr="00007714">
        <w:br/>
        <w:t>2         0.2353937         0.6156050</w:t>
      </w:r>
      <w:r w:rsidRPr="00007714">
        <w:br/>
        <w:t>3         0.4965863         0.6233213</w:t>
      </w:r>
      <w:r w:rsidRPr="00007714">
        <w:br/>
        <w:t>4         0.5338425         0.5765289</w:t>
      </w:r>
      <w:r w:rsidRPr="00007714">
        <w:br/>
        <w:t>5         0.1386081         0.6831418</w:t>
      </w:r>
      <w:r w:rsidRPr="00007714">
        <w:br/>
        <w:t>6         0.5358267         0.4076855</w:t>
      </w:r>
    </w:p>
    <w:p w14:paraId="6FA0FE3E" w14:textId="77777777" w:rsidR="00CF7170" w:rsidRPr="00007714" w:rsidDel="00780B48" w:rsidRDefault="00CF7170" w:rsidP="00CF7170">
      <w:pPr>
        <w:rPr>
          <w:del w:id="50" w:author="Wan, Yunhu (NIH/NCI) [C]" w:date="2018-02-21T14:23:00Z"/>
        </w:rPr>
      </w:pPr>
      <w:bookmarkStart w:id="51" w:name="_GoBack"/>
      <w:bookmarkEnd w:id="51"/>
    </w:p>
    <w:p w14:paraId="0E468F88" w14:textId="77777777" w:rsidR="00CF7170" w:rsidRPr="00007714" w:rsidRDefault="00CF7170" w:rsidP="00CF7170"/>
    <w:p w14:paraId="6833B469" w14:textId="4AFFE537" w:rsidR="00A24E33" w:rsidRPr="00007714" w:rsidRDefault="00A24E33" w:rsidP="00A24E33">
      <w:r w:rsidRPr="00007714">
        <w:t>Notes for running functions:</w:t>
      </w:r>
    </w:p>
    <w:p w14:paraId="4C0F2F76" w14:textId="0C5B33FD" w:rsidR="00A24E33" w:rsidRPr="00007714" w:rsidRDefault="00A24E33" w:rsidP="00A24E33">
      <w:pPr>
        <w:pStyle w:val="ListParagraph"/>
        <w:numPr>
          <w:ilvl w:val="0"/>
          <w:numId w:val="2"/>
        </w:numPr>
      </w:pPr>
      <w:r w:rsidRPr="00007714">
        <w:t xml:space="preserve">For input file </w:t>
      </w:r>
      <w:bookmarkStart w:id="52" w:name="_Hlk506981301"/>
      <w:proofErr w:type="spellStart"/>
      <w:proofErr w:type="gramStart"/>
      <w:r w:rsidRPr="00007714">
        <w:t>d.new.filename</w:t>
      </w:r>
      <w:bookmarkEnd w:id="52"/>
      <w:proofErr w:type="spellEnd"/>
      <w:proofErr w:type="gramEnd"/>
      <w:r w:rsidRPr="00007714">
        <w:t xml:space="preserve">, </w:t>
      </w:r>
      <w:r w:rsidR="00FB3714" w:rsidRPr="00007714">
        <w:t xml:space="preserve">is either a csv file or an </w:t>
      </w:r>
      <w:proofErr w:type="spellStart"/>
      <w:r w:rsidR="00FB3714" w:rsidRPr="00007714">
        <w:t>rdata</w:t>
      </w:r>
      <w:proofErr w:type="spellEnd"/>
      <w:r w:rsidR="00FB3714" w:rsidRPr="00007714">
        <w:t xml:space="preserve"> file.</w:t>
      </w:r>
    </w:p>
    <w:p w14:paraId="1FE44A47" w14:textId="71602F90" w:rsidR="00015011" w:rsidRPr="00007714" w:rsidRDefault="00015011" w:rsidP="00A24E33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007714">
        <w:rPr>
          <w:highlight w:val="yellow"/>
        </w:rPr>
        <w:t>d.new.filename</w:t>
      </w:r>
      <w:proofErr w:type="spellEnd"/>
      <w:proofErr w:type="gramEnd"/>
      <w:r w:rsidRPr="00007714">
        <w:rPr>
          <w:highlight w:val="yellow"/>
        </w:rPr>
        <w:t xml:space="preserve"> should only contain relative abundances at the taxonomic level </w:t>
      </w:r>
      <w:commentRangeStart w:id="53"/>
      <w:r w:rsidRPr="00007714">
        <w:rPr>
          <w:highlight w:val="yellow"/>
        </w:rPr>
        <w:t>specified</w:t>
      </w:r>
      <w:commentRangeEnd w:id="53"/>
      <w:r w:rsidR="00420526" w:rsidRPr="00007714">
        <w:rPr>
          <w:rStyle w:val="CommentReference"/>
          <w:sz w:val="24"/>
          <w:szCs w:val="24"/>
        </w:rPr>
        <w:commentReference w:id="53"/>
      </w:r>
      <w:r w:rsidRPr="00007714">
        <w:rPr>
          <w:highlight w:val="yellow"/>
        </w:rPr>
        <w:t xml:space="preserve">.  For example if Level= ‘L3.class’, there are 319 GG13.8 columns for taxa, and these taxa sequences include </w:t>
      </w:r>
      <w:proofErr w:type="spellStart"/>
      <w:proofErr w:type="gramStart"/>
      <w:r w:rsidRPr="00007714">
        <w:rPr>
          <w:highlight w:val="yellow"/>
        </w:rPr>
        <w:t>kingdom.plylum</w:t>
      </w:r>
      <w:proofErr w:type="gramEnd"/>
      <w:r w:rsidRPr="00007714">
        <w:rPr>
          <w:highlight w:val="yellow"/>
        </w:rPr>
        <w:t>.order.class</w:t>
      </w:r>
      <w:proofErr w:type="spellEnd"/>
      <w:r w:rsidRPr="00007714">
        <w:rPr>
          <w:highlight w:val="yellow"/>
        </w:rPr>
        <w:t xml:space="preserve"> but not family or genus data.</w:t>
      </w:r>
    </w:p>
    <w:p w14:paraId="4981D034" w14:textId="49DA1B8B" w:rsidR="00015011" w:rsidRPr="00007714" w:rsidRDefault="00015011" w:rsidP="00015011">
      <w:pPr>
        <w:pStyle w:val="ListParagraph"/>
        <w:numPr>
          <w:ilvl w:val="0"/>
          <w:numId w:val="2"/>
        </w:numPr>
        <w:rPr>
          <w:highlight w:val="yellow"/>
        </w:rPr>
      </w:pPr>
      <w:r w:rsidRPr="00007714">
        <w:rPr>
          <w:highlight w:val="yellow"/>
        </w:rPr>
        <w:t xml:space="preserve">If file </w:t>
      </w:r>
      <w:proofErr w:type="spellStart"/>
      <w:proofErr w:type="gramStart"/>
      <w:r w:rsidRPr="00007714">
        <w:rPr>
          <w:highlight w:val="yellow"/>
        </w:rPr>
        <w:t>d.new.filename</w:t>
      </w:r>
      <w:proofErr w:type="spellEnd"/>
      <w:proofErr w:type="gramEnd"/>
      <w:r w:rsidRPr="00007714">
        <w:rPr>
          <w:highlight w:val="yellow"/>
        </w:rPr>
        <w:t xml:space="preserve"> contains additional columns with metadata but not relative abundance data, the vector of indices of those columns should be passed to </w:t>
      </w:r>
      <w:bookmarkStart w:id="54" w:name="_Hlk506981962"/>
      <w:proofErr w:type="spellStart"/>
      <w:r w:rsidR="00A24E33" w:rsidRPr="00007714">
        <w:rPr>
          <w:highlight w:val="yellow"/>
        </w:rPr>
        <w:t>d.new.ix.col.not.rel.abu</w:t>
      </w:r>
      <w:proofErr w:type="spellEnd"/>
      <w:r w:rsidRPr="00007714">
        <w:rPr>
          <w:highlight w:val="yellow"/>
        </w:rPr>
        <w:t xml:space="preserve">  </w:t>
      </w:r>
      <w:bookmarkEnd w:id="54"/>
      <w:r w:rsidR="00420526" w:rsidRPr="00007714">
        <w:rPr>
          <w:highlight w:val="yellow"/>
        </w:rPr>
        <w:t>as illustrated in the examples</w:t>
      </w:r>
      <w:r w:rsidRPr="00007714">
        <w:rPr>
          <w:highlight w:val="yellow"/>
        </w:rPr>
        <w:t>.</w:t>
      </w:r>
      <w:r w:rsidR="00420526" w:rsidRPr="00007714">
        <w:rPr>
          <w:highlight w:val="yellow"/>
        </w:rPr>
        <w:t xml:space="preserve">  If for example columns 1:4 and 50:60 contain metadata, set </w:t>
      </w:r>
      <w:proofErr w:type="spellStart"/>
      <w:r w:rsidR="00420526" w:rsidRPr="00007714">
        <w:rPr>
          <w:highlight w:val="yellow"/>
        </w:rPr>
        <w:t>d.new.ix.col.not.rel.abu</w:t>
      </w:r>
      <w:proofErr w:type="spellEnd"/>
      <w:r w:rsidR="00420526" w:rsidRPr="00007714">
        <w:rPr>
          <w:highlight w:val="yellow"/>
        </w:rPr>
        <w:t xml:space="preserve"> = </w:t>
      </w:r>
      <w:proofErr w:type="gramStart"/>
      <w:r w:rsidR="00420526" w:rsidRPr="00007714">
        <w:rPr>
          <w:highlight w:val="yellow"/>
        </w:rPr>
        <w:t>c(</w:t>
      </w:r>
      <w:proofErr w:type="gramEnd"/>
      <w:r w:rsidR="00420526" w:rsidRPr="00007714">
        <w:rPr>
          <w:highlight w:val="yellow"/>
        </w:rPr>
        <w:t xml:space="preserve">1:4,50:60)  </w:t>
      </w:r>
    </w:p>
    <w:p w14:paraId="7C14BF31" w14:textId="7FAB0EC8" w:rsidR="00A24E33" w:rsidRPr="00007714" w:rsidRDefault="00A24E33" w:rsidP="00015011">
      <w:pPr>
        <w:pStyle w:val="ListParagraph"/>
        <w:numPr>
          <w:ilvl w:val="0"/>
          <w:numId w:val="2"/>
        </w:numPr>
      </w:pPr>
      <w:r w:rsidRPr="00007714">
        <w:t xml:space="preserve">For </w:t>
      </w:r>
      <w:r w:rsidR="00FB3714" w:rsidRPr="00007714">
        <w:t>B</w:t>
      </w:r>
      <w:r w:rsidRPr="00007714">
        <w:t>ray</w:t>
      </w:r>
      <w:r w:rsidR="00FB3714" w:rsidRPr="00007714">
        <w:t>-</w:t>
      </w:r>
      <w:r w:rsidRPr="00007714">
        <w:t xml:space="preserve">Curtis distance, </w:t>
      </w:r>
      <w:r w:rsidR="00FB3714" w:rsidRPr="00007714">
        <w:t>use</w:t>
      </w:r>
      <w:r w:rsidRPr="00007714">
        <w:t xml:space="preserve"> measure = “</w:t>
      </w:r>
      <w:proofErr w:type="spellStart"/>
      <w:r w:rsidRPr="00007714">
        <w:t>b</w:t>
      </w:r>
      <w:r w:rsidR="00FB3714" w:rsidRPr="00007714">
        <w:t>c</w:t>
      </w:r>
      <w:proofErr w:type="spellEnd"/>
      <w:r w:rsidRPr="00007714">
        <w:t xml:space="preserve">”. For Pearson distance, </w:t>
      </w:r>
      <w:r w:rsidR="00FB3714" w:rsidRPr="00007714">
        <w:t>use</w:t>
      </w:r>
      <w:r w:rsidRPr="00007714">
        <w:t xml:space="preserve"> measure = “</w:t>
      </w:r>
      <w:proofErr w:type="spellStart"/>
      <w:r w:rsidRPr="00007714">
        <w:t>corr</w:t>
      </w:r>
      <w:proofErr w:type="spellEnd"/>
      <w:r w:rsidRPr="00007714">
        <w:t xml:space="preserve">”. Default is </w:t>
      </w:r>
      <w:r w:rsidR="00FB3714" w:rsidRPr="00007714">
        <w:t>B</w:t>
      </w:r>
      <w:r w:rsidRPr="00007714">
        <w:t>ray-</w:t>
      </w:r>
      <w:r w:rsidR="00FB3714" w:rsidRPr="00007714">
        <w:t>C</w:t>
      </w:r>
      <w:r w:rsidRPr="00007714">
        <w:t xml:space="preserve">urtis distance. </w:t>
      </w:r>
    </w:p>
    <w:p w14:paraId="1969C8A5" w14:textId="4BCE5A09" w:rsidR="00FB3714" w:rsidRDefault="00FB3714" w:rsidP="00A24E33">
      <w:pPr>
        <w:pStyle w:val="ListParagraph"/>
        <w:numPr>
          <w:ilvl w:val="0"/>
          <w:numId w:val="2"/>
        </w:numPr>
      </w:pPr>
      <w:r w:rsidRPr="00007714">
        <w:t>All arguments except for filenames and directory paths are</w:t>
      </w:r>
      <w:r>
        <w:t xml:space="preserve"> case-insensitive.</w:t>
      </w:r>
    </w:p>
    <w:sectPr w:rsidR="00FB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aziarz, Marlena (NIH/NCI) [F]" w:date="2018-02-15T12:15:00Z" w:initials="MM([">
    <w:p w14:paraId="53E3560A" w14:textId="5408D91F" w:rsidR="008D4ECC" w:rsidRDefault="008D4ECC">
      <w:pPr>
        <w:pStyle w:val="CommentText"/>
      </w:pPr>
      <w:r>
        <w:rPr>
          <w:rStyle w:val="CommentReference"/>
        </w:rPr>
        <w:annotationRef/>
      </w:r>
      <w:r>
        <w:t>No missing symbols need to be attached. See the 1</w:t>
      </w:r>
      <w:r w:rsidRPr="008D4ECC">
        <w:rPr>
          <w:vertAlign w:val="superscript"/>
        </w:rPr>
        <w:t>st</w:t>
      </w:r>
      <w:r>
        <w:t xml:space="preserve"> column (for K/P) in </w:t>
      </w:r>
      <w:r w:rsidRPr="008D4ECC">
        <w:t>GG_13_8_taxonomy</w:t>
      </w:r>
      <w:r>
        <w:t xml:space="preserve">.csv attached. </w:t>
      </w:r>
    </w:p>
  </w:comment>
  <w:comment w:id="5" w:author="Gail, Mitchell (NIH/NCI) [E]" w:date="2018-02-21T13:15:00Z" w:initials="GM([">
    <w:p w14:paraId="60A465FE" w14:textId="1DE9A681" w:rsidR="00007714" w:rsidRDefault="00007714">
      <w:pPr>
        <w:pStyle w:val="CommentText"/>
      </w:pPr>
      <w:r>
        <w:rPr>
          <w:rStyle w:val="CommentReference"/>
        </w:rPr>
        <w:annotationRef/>
      </w:r>
    </w:p>
  </w:comment>
  <w:comment w:id="6" w:author="Gail, Mitchell (NIH/NCI) [E]" w:date="2018-02-12T17:03:00Z" w:initials="GM([">
    <w:p w14:paraId="0853B8E4" w14:textId="039162E5" w:rsidR="004555EF" w:rsidRPr="00EB62AC" w:rsidRDefault="004555EF">
      <w:pPr>
        <w:pStyle w:val="CommentText"/>
        <w:rPr>
          <w:color w:val="4472C4" w:themeColor="accent1"/>
        </w:rPr>
      </w:pPr>
      <w:r>
        <w:rPr>
          <w:rStyle w:val="CommentReference"/>
        </w:rPr>
        <w:annotationRef/>
      </w:r>
      <w:r>
        <w:t xml:space="preserve">Marlena, will the program correctly compute the relative abundance at the phylum level by ignoring </w:t>
      </w:r>
      <w:proofErr w:type="spellStart"/>
      <w:r>
        <w:t>cofg</w:t>
      </w:r>
      <w:proofErr w:type="spellEnd"/>
      <w:r>
        <w:t xml:space="preserve"> and using only the </w:t>
      </w:r>
      <w:proofErr w:type="spellStart"/>
      <w:r>
        <w:t>kp</w:t>
      </w:r>
      <w:proofErr w:type="spellEnd"/>
      <w:r>
        <w:t xml:space="preserve"> information?</w:t>
      </w:r>
      <w:r w:rsidR="00EB62AC">
        <w:t xml:space="preserve"> </w:t>
      </w:r>
      <w:r w:rsidR="00EB62AC" w:rsidRPr="00EB62AC">
        <w:rPr>
          <w:color w:val="4472C4" w:themeColor="accent1"/>
        </w:rPr>
        <w:t>The user needs to provide relative abundances</w:t>
      </w:r>
      <w:r w:rsidR="00EB62AC">
        <w:rPr>
          <w:color w:val="4472C4" w:themeColor="accent1"/>
        </w:rPr>
        <w:t xml:space="preserve"> generated by QIIME etc.</w:t>
      </w:r>
      <w:r w:rsidR="00EB62AC" w:rsidRPr="00EB62AC">
        <w:rPr>
          <w:color w:val="4472C4" w:themeColor="accent1"/>
        </w:rPr>
        <w:t xml:space="preserve"> at the required level.</w:t>
      </w:r>
    </w:p>
  </w:comment>
  <w:comment w:id="10" w:author="Gail, Mitchell (NIH/NCI) [E]" w:date="2018-02-21T12:44:00Z" w:initials="GM([">
    <w:p w14:paraId="01361B62" w14:textId="7C4C1335" w:rsidR="00E72253" w:rsidRDefault="00E72253">
      <w:pPr>
        <w:pStyle w:val="CommentText"/>
      </w:pPr>
      <w:r>
        <w:rPr>
          <w:rStyle w:val="CommentReference"/>
        </w:rPr>
        <w:annotationRef/>
      </w:r>
      <w:r>
        <w:t>The current file metadata_L2.csv has many more columns that are not relative abundance.  Yunhu, were you planning to create another file with this name and just the first four columns not relative abundance?</w:t>
      </w:r>
    </w:p>
    <w:p w14:paraId="0D89C25B" w14:textId="01590A0F" w:rsidR="00E72253" w:rsidRDefault="00E72253">
      <w:pPr>
        <w:pStyle w:val="CommentText"/>
      </w:pPr>
    </w:p>
    <w:p w14:paraId="4FE38C62" w14:textId="5DFA6C7D" w:rsidR="00E72253" w:rsidRDefault="00E72253">
      <w:pPr>
        <w:pStyle w:val="CommentText"/>
      </w:pPr>
      <w:r>
        <w:t xml:space="preserve">Marlena, is the program general enough to allow e.g. </w:t>
      </w:r>
    </w:p>
    <w:p w14:paraId="6B20EA20" w14:textId="488B67B9" w:rsidR="00E72253" w:rsidRDefault="00E72253">
      <w:pPr>
        <w:pStyle w:val="CommentText"/>
      </w:pPr>
      <w:proofErr w:type="spellStart"/>
      <w:r>
        <w:t>d.new.ix.col.</w:t>
      </w:r>
      <w:r w:rsidRPr="00E72253">
        <w:t>not</w:t>
      </w:r>
      <w:r>
        <w:t>.rel.abu</w:t>
      </w:r>
      <w:proofErr w:type="spellEnd"/>
      <w:r>
        <w:t xml:space="preserve"> = </w:t>
      </w:r>
      <w:proofErr w:type="gramStart"/>
      <w:r>
        <w:t>c(</w:t>
      </w:r>
      <w:proofErr w:type="gramEnd"/>
      <w:r>
        <w:t>1:4, 50:60)</w:t>
      </w:r>
      <w:r>
        <w:rPr>
          <w:rStyle w:val="CommentReference"/>
        </w:rPr>
        <w:annotationRef/>
      </w:r>
    </w:p>
  </w:comment>
  <w:comment w:id="40" w:author="Gail, Mitchell (NIH/NCI) [E]" w:date="2018-02-21T12:53:00Z" w:initials="GM([">
    <w:p w14:paraId="03F3DF89" w14:textId="21E6E23B" w:rsidR="00D70127" w:rsidRDefault="00D70127">
      <w:pPr>
        <w:pStyle w:val="CommentText"/>
      </w:pPr>
      <w:r>
        <w:rPr>
          <w:rStyle w:val="CommentReference"/>
        </w:rPr>
        <w:annotationRef/>
      </w:r>
      <w:r>
        <w:t>Yunhu and Marlena, verify that ‘</w:t>
      </w:r>
      <w:proofErr w:type="spellStart"/>
      <w:r>
        <w:t>corr</w:t>
      </w:r>
      <w:proofErr w:type="spellEnd"/>
      <w:r>
        <w:t>’ is to be used for Pearson (not ‘</w:t>
      </w:r>
      <w:proofErr w:type="spellStart"/>
      <w:r>
        <w:t>cor</w:t>
      </w:r>
      <w:proofErr w:type="spellEnd"/>
      <w:r>
        <w:t xml:space="preserve">’).  Yunhu, please rerun these examples if there </w:t>
      </w:r>
      <w:proofErr w:type="gramStart"/>
      <w:r>
        <w:t>is</w:t>
      </w:r>
      <w:proofErr w:type="gramEnd"/>
      <w:r>
        <w:t xml:space="preserve"> any questions, using exactly the code shown.  Maybe we should also rename the Baxter data with only columns 1:4 of metadata “Baxter_L2_rel_abundance.cvs”</w:t>
      </w:r>
    </w:p>
    <w:p w14:paraId="5C29F4C4" w14:textId="77777777" w:rsidR="00681373" w:rsidRDefault="00681373">
      <w:pPr>
        <w:pStyle w:val="CommentText"/>
      </w:pPr>
    </w:p>
  </w:comment>
  <w:comment w:id="41" w:author="Wan, Yunhu (NIH/NCI) [C]" w:date="2018-02-21T14:10:00Z" w:initials="WY([">
    <w:p w14:paraId="221D6795" w14:textId="4DA8600A" w:rsidR="00681373" w:rsidRDefault="00681373">
      <w:pPr>
        <w:pStyle w:val="CommentText"/>
      </w:pPr>
      <w:r>
        <w:rPr>
          <w:rStyle w:val="CommentReference"/>
        </w:rPr>
        <w:annotationRef/>
      </w:r>
      <w:r>
        <w:t xml:space="preserve">Both </w:t>
      </w:r>
      <w:proofErr w:type="spellStart"/>
      <w:r>
        <w:t>corr</w:t>
      </w:r>
      <w:proofErr w:type="spellEnd"/>
      <w:r>
        <w:t xml:space="preserve"> and </w:t>
      </w:r>
      <w:proofErr w:type="spellStart"/>
      <w:r>
        <w:t>cor</w:t>
      </w:r>
      <w:proofErr w:type="spellEnd"/>
      <w:r>
        <w:t xml:space="preserve"> works the same way. But I updated to corr.</w:t>
      </w:r>
    </w:p>
  </w:comment>
  <w:comment w:id="53" w:author="Gail, Mitchell (NIH/NCI) [E]" w:date="2018-02-21T13:12:00Z" w:initials="GM([">
    <w:p w14:paraId="452C2D31" w14:textId="48F4BCC1" w:rsidR="00420526" w:rsidRDefault="00420526">
      <w:pPr>
        <w:pStyle w:val="CommentText"/>
      </w:pPr>
      <w:r>
        <w:rPr>
          <w:rStyle w:val="CommentReference"/>
        </w:rPr>
        <w:annotationRef/>
      </w:r>
      <w:r>
        <w:t>Please verify, Marlena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E3560A" w15:done="0"/>
  <w15:commentEx w15:paraId="60A465FE" w15:paraIdParent="53E3560A" w15:done="0"/>
  <w15:commentEx w15:paraId="0853B8E4" w15:done="0"/>
  <w15:commentEx w15:paraId="6B20EA20" w15:done="0"/>
  <w15:commentEx w15:paraId="5C29F4C4" w15:done="0"/>
  <w15:commentEx w15:paraId="221D6795" w15:paraIdParent="5C29F4C4" w15:done="0"/>
  <w15:commentEx w15:paraId="452C2D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20EA20" w16cid:durableId="1E37E836"/>
  <w16cid:commentId w16cid:paraId="03F3DF89" w16cid:durableId="1E37EA43"/>
  <w16cid:commentId w16cid:paraId="452C2D31" w16cid:durableId="1E37EE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0712"/>
    <w:multiLevelType w:val="hybridMultilevel"/>
    <w:tmpl w:val="97342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16E6"/>
    <w:multiLevelType w:val="hybridMultilevel"/>
    <w:tmpl w:val="E980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44EC2"/>
    <w:multiLevelType w:val="hybridMultilevel"/>
    <w:tmpl w:val="53904FF2"/>
    <w:lvl w:ilvl="0" w:tplc="CBAAB47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il, Mitchell (NIH/NCI) [E]">
    <w15:presenceInfo w15:providerId="AD" w15:userId="S-1-5-21-12604286-656692736-1848903544-5964"/>
  </w15:person>
  <w15:person w15:author="Wan, Yunhu (NIH/NCI) [C]">
    <w15:presenceInfo w15:providerId="None" w15:userId="Wan, Yunhu (NIH/NCI) [C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EC"/>
    <w:rsid w:val="00007714"/>
    <w:rsid w:val="00015011"/>
    <w:rsid w:val="00034EB1"/>
    <w:rsid w:val="000B633C"/>
    <w:rsid w:val="00171E1D"/>
    <w:rsid w:val="001B62A3"/>
    <w:rsid w:val="001D02F5"/>
    <w:rsid w:val="00245B7C"/>
    <w:rsid w:val="00332EDD"/>
    <w:rsid w:val="0039056D"/>
    <w:rsid w:val="0040169B"/>
    <w:rsid w:val="00420526"/>
    <w:rsid w:val="004555EF"/>
    <w:rsid w:val="00462618"/>
    <w:rsid w:val="00462C92"/>
    <w:rsid w:val="004F08F1"/>
    <w:rsid w:val="00532B04"/>
    <w:rsid w:val="00544C51"/>
    <w:rsid w:val="005908F6"/>
    <w:rsid w:val="00594C5A"/>
    <w:rsid w:val="005E77C1"/>
    <w:rsid w:val="00605A11"/>
    <w:rsid w:val="00681373"/>
    <w:rsid w:val="006868AF"/>
    <w:rsid w:val="0070503A"/>
    <w:rsid w:val="00780B48"/>
    <w:rsid w:val="007A4C09"/>
    <w:rsid w:val="007D54EC"/>
    <w:rsid w:val="007D7EB8"/>
    <w:rsid w:val="007E59F0"/>
    <w:rsid w:val="007F6794"/>
    <w:rsid w:val="00894D15"/>
    <w:rsid w:val="008D4ECC"/>
    <w:rsid w:val="008E3B4D"/>
    <w:rsid w:val="00905552"/>
    <w:rsid w:val="009157D8"/>
    <w:rsid w:val="00972A2D"/>
    <w:rsid w:val="00A005E9"/>
    <w:rsid w:val="00A06609"/>
    <w:rsid w:val="00A24E33"/>
    <w:rsid w:val="00B14235"/>
    <w:rsid w:val="00B474CC"/>
    <w:rsid w:val="00BA39F4"/>
    <w:rsid w:val="00C43DFB"/>
    <w:rsid w:val="00C959E5"/>
    <w:rsid w:val="00CF7170"/>
    <w:rsid w:val="00D246B0"/>
    <w:rsid w:val="00D324CA"/>
    <w:rsid w:val="00D37B93"/>
    <w:rsid w:val="00D614F7"/>
    <w:rsid w:val="00D70127"/>
    <w:rsid w:val="00D8144B"/>
    <w:rsid w:val="00DE7A10"/>
    <w:rsid w:val="00E42711"/>
    <w:rsid w:val="00E72253"/>
    <w:rsid w:val="00E741AC"/>
    <w:rsid w:val="00E7527D"/>
    <w:rsid w:val="00EB62AC"/>
    <w:rsid w:val="00EE213C"/>
    <w:rsid w:val="00F45C9B"/>
    <w:rsid w:val="00FB3714"/>
    <w:rsid w:val="00FD65F0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399A"/>
  <w15:chartTrackingRefBased/>
  <w15:docId w15:val="{9485C370-57E2-4C77-AA0A-BC960457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E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5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microsoft.com/office/2011/relationships/people" Target="people.xml"/><Relationship Id="rId21" Type="http://schemas.openxmlformats.org/officeDocument/2006/relationships/theme" Target="theme/theme1.xml"/><Relationship Id="rId22" Type="http://schemas.microsoft.com/office/2016/09/relationships/commentsIds" Target="commentsIds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comments" Target="comments.xml"/><Relationship Id="rId18" Type="http://schemas.microsoft.com/office/2011/relationships/commentsExtended" Target="commentsExtended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1215</Words>
  <Characters>6932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Gail, Mitchell (NIH/NCI) [E]</dc:creator>
  <cp:keywords/>
  <dc:description/>
  <cp:lastModifiedBy>Wan, Yunhu (NIH/NCI) [C]</cp:lastModifiedBy>
  <cp:revision>8</cp:revision>
  <dcterms:created xsi:type="dcterms:W3CDTF">2018-02-21T18:16:00Z</dcterms:created>
  <dcterms:modified xsi:type="dcterms:W3CDTF">2018-02-21T19:23:00Z</dcterms:modified>
</cp:coreProperties>
</file>